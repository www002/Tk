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BA0" w:rsidRPr="006D7C18" w:rsidRDefault="00EC2BA0" w:rsidP="006D7C18">
      <w:pPr>
        <w:rPr>
          <w:rFonts w:hAnsi="Verdana"/>
          <w:szCs w:val="32"/>
        </w:rPr>
      </w:pPr>
    </w:p>
    <w:p w:rsidR="00EC2BA0" w:rsidRPr="006D7C18" w:rsidRDefault="00EC2BA0" w:rsidP="00EC2BA0">
      <w:pPr>
        <w:rPr>
          <w:rFonts w:hAnsi="Verdana"/>
          <w:szCs w:val="32"/>
        </w:rPr>
      </w:pP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交际用语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1. </w:t>
      </w:r>
      <w:r w:rsidRPr="006D7C18">
        <w:rPr>
          <w:rFonts w:hAnsi="Verdana"/>
          <w:szCs w:val="32"/>
        </w:rPr>
        <w:t>find</w:t>
      </w:r>
      <w:r w:rsidRPr="006D7C18">
        <w:rPr>
          <w:rFonts w:hAnsi="Verdana"/>
        </w:rPr>
        <w:t xml:space="preserve"> [faind] </w:t>
      </w:r>
      <w:r w:rsidRPr="006D7C18">
        <w:rPr>
          <w:rFonts w:hAnsi="Verdana"/>
          <w:bCs/>
        </w:rPr>
        <w:t>vt.</w:t>
      </w:r>
      <w:r w:rsidRPr="009A31AB">
        <w:rPr>
          <w:rFonts w:hAnsi="Verdana"/>
          <w:szCs w:val="32"/>
        </w:rPr>
        <w:t>找到，发现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发觉，感到，认为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I</w:t>
      </w:r>
      <w:r w:rsidRPr="006D7C18">
        <w:rPr>
          <w:rFonts w:hAnsi="Verdana" w:hint="eastAsia"/>
          <w:szCs w:val="32"/>
        </w:rPr>
        <w:t xml:space="preserve"> can</w:t>
      </w:r>
      <w:r w:rsidRPr="006D7C18">
        <w:rPr>
          <w:rFonts w:hAnsi="Verdana"/>
          <w:szCs w:val="32"/>
        </w:rPr>
        <w:t>’</w:t>
      </w:r>
      <w:r w:rsidRPr="006D7C18">
        <w:rPr>
          <w:rFonts w:hAnsi="Verdana" w:hint="eastAsia"/>
          <w:szCs w:val="32"/>
        </w:rPr>
        <w:t>t find the book you asked for.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译：我没找到你要的那本书。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2. </w:t>
      </w:r>
      <w:r w:rsidRPr="006D7C18">
        <w:rPr>
          <w:rFonts w:hAnsi="Verdana"/>
          <w:szCs w:val="32"/>
        </w:rPr>
        <w:t>blame</w:t>
      </w:r>
      <w:r w:rsidRPr="006D7C18">
        <w:rPr>
          <w:rFonts w:hAnsi="Verdana"/>
        </w:rPr>
        <w:t xml:space="preserve"> [bleim] </w:t>
      </w:r>
      <w:r w:rsidRPr="006D7C18">
        <w:rPr>
          <w:rFonts w:hAnsi="Verdana"/>
          <w:bCs/>
        </w:rPr>
        <w:t>vt.</w:t>
      </w:r>
      <w:r w:rsidRPr="009A31AB">
        <w:rPr>
          <w:rFonts w:hAnsi="Verdana"/>
          <w:szCs w:val="32"/>
        </w:rPr>
        <w:t>指责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责怪，归咎于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Don</w:t>
      </w:r>
      <w:r w:rsidRPr="006D7C18">
        <w:rPr>
          <w:rFonts w:hAnsi="Verdana"/>
          <w:szCs w:val="32"/>
        </w:rPr>
        <w:t>’</w:t>
      </w:r>
      <w:r w:rsidRPr="006D7C18">
        <w:rPr>
          <w:rFonts w:hAnsi="Verdana"/>
          <w:szCs w:val="32"/>
        </w:rPr>
        <w:t>t</w:t>
      </w:r>
      <w:r w:rsidRPr="006D7C18">
        <w:rPr>
          <w:rFonts w:hAnsi="Verdana" w:hint="eastAsia"/>
          <w:szCs w:val="32"/>
        </w:rPr>
        <w:t xml:space="preserve"> blame me. 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译：别责怪我。</w:t>
      </w:r>
    </w:p>
    <w:p w:rsidR="00A514BF" w:rsidRPr="009A31AB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3. </w:t>
      </w:r>
      <w:r w:rsidRPr="006D7C18">
        <w:rPr>
          <w:rFonts w:hAnsi="Verdana"/>
          <w:szCs w:val="32"/>
        </w:rPr>
        <w:t xml:space="preserve">trouble </w:t>
      </w:r>
      <w:r w:rsidRPr="006D7C18">
        <w:rPr>
          <w:rFonts w:hAnsi="Verdana"/>
        </w:rPr>
        <w:t>['tr</w:t>
      </w:r>
      <w:r w:rsidRPr="006D7C18">
        <w:rPr>
          <w:rFonts w:hAnsi="Verdana"/>
        </w:rPr>
        <w:t>ʌ</w:t>
      </w:r>
      <w:r w:rsidRPr="006D7C18">
        <w:rPr>
          <w:rFonts w:hAnsi="Verdana"/>
        </w:rPr>
        <w:t xml:space="preserve">bl] </w:t>
      </w:r>
      <w:r w:rsidRPr="006D7C18">
        <w:rPr>
          <w:rFonts w:hAnsi="Verdana"/>
          <w:bCs/>
        </w:rPr>
        <w:t>n.</w:t>
      </w:r>
      <w:r w:rsidRPr="009A31AB">
        <w:rPr>
          <w:rFonts w:hAnsi="Verdana"/>
          <w:szCs w:val="32"/>
        </w:rPr>
        <w:t>困难，忧虑，困境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险境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S</w:t>
      </w:r>
      <w:r w:rsidRPr="006D7C18">
        <w:rPr>
          <w:rFonts w:hAnsi="Verdana" w:hint="eastAsia"/>
          <w:szCs w:val="32"/>
        </w:rPr>
        <w:t>orry to give you so much trouble</w:t>
      </w:r>
      <w:r w:rsidRPr="006D7C18">
        <w:rPr>
          <w:rFonts w:hAnsi="Verdana" w:hint="eastAsia"/>
          <w:szCs w:val="32"/>
        </w:rPr>
        <w:t>！</w:t>
      </w:r>
      <w:r w:rsidRPr="006D7C18">
        <w:rPr>
          <w:rFonts w:hAnsi="Verdana" w:hint="eastAsia"/>
          <w:szCs w:val="32"/>
        </w:rPr>
        <w:t xml:space="preserve">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译：对不起给您添了这么多的麻烦！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4. </w:t>
      </w:r>
      <w:r w:rsidRPr="006D7C18">
        <w:rPr>
          <w:rFonts w:hAnsi="Verdana"/>
          <w:szCs w:val="32"/>
        </w:rPr>
        <w:t>matter</w:t>
      </w:r>
      <w:r w:rsidRPr="006D7C18">
        <w:rPr>
          <w:rFonts w:hAnsi="Verdana"/>
        </w:rPr>
        <w:t xml:space="preserve"> ['m</w:t>
      </w:r>
      <w:r w:rsidRPr="006D7C18">
        <w:rPr>
          <w:rFonts w:hAnsi="Verdana"/>
        </w:rPr>
        <w:t>æ</w:t>
      </w:r>
      <w:r w:rsidRPr="006D7C18">
        <w:rPr>
          <w:rFonts w:hAnsi="Verdana"/>
        </w:rPr>
        <w:t>t</w:t>
      </w:r>
      <w:r w:rsidRPr="006D7C18">
        <w:rPr>
          <w:rFonts w:hAnsi="Verdana"/>
        </w:rPr>
        <w:t>ə</w:t>
      </w:r>
      <w:r w:rsidRPr="006D7C18">
        <w:rPr>
          <w:rFonts w:hAnsi="Verdana"/>
        </w:rPr>
        <w:t xml:space="preserve">] </w:t>
      </w:r>
      <w:r w:rsidRPr="006D7C18">
        <w:rPr>
          <w:rFonts w:hAnsi="Verdana"/>
          <w:bCs/>
        </w:rPr>
        <w:t>n.</w:t>
      </w:r>
      <w:r w:rsidRPr="009A31AB">
        <w:rPr>
          <w:rFonts w:hAnsi="Verdana"/>
          <w:szCs w:val="32"/>
        </w:rPr>
        <w:t>物质，物体，内容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事情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It</w:t>
      </w:r>
      <w:r w:rsidRPr="006D7C18">
        <w:rPr>
          <w:rFonts w:hAnsi="Verdana" w:hint="eastAsia"/>
          <w:szCs w:val="32"/>
        </w:rPr>
        <w:t xml:space="preserve"> doesn</w:t>
      </w:r>
      <w:r w:rsidRPr="006D7C18">
        <w:rPr>
          <w:rFonts w:hAnsi="Verdana"/>
          <w:szCs w:val="32"/>
        </w:rPr>
        <w:t>’</w:t>
      </w:r>
      <w:r w:rsidRPr="006D7C18">
        <w:rPr>
          <w:rFonts w:hAnsi="Verdana" w:hint="eastAsia"/>
          <w:szCs w:val="32"/>
        </w:rPr>
        <w:t xml:space="preserve">t matter. 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译：没关系。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5. </w:t>
      </w:r>
      <w:r w:rsidRPr="006D7C18">
        <w:rPr>
          <w:rFonts w:hAnsi="Verdana"/>
          <w:szCs w:val="32"/>
        </w:rPr>
        <w:t>forgive [f</w:t>
      </w:r>
      <w:r w:rsidRPr="006D7C18">
        <w:rPr>
          <w:rFonts w:hAnsi="Verdana"/>
          <w:szCs w:val="32"/>
        </w:rPr>
        <w:t>ə</w:t>
      </w:r>
      <w:r w:rsidRPr="006D7C18">
        <w:rPr>
          <w:rFonts w:hAnsi="Verdana"/>
          <w:szCs w:val="32"/>
        </w:rPr>
        <w:t>'</w:t>
      </w:r>
      <w:r w:rsidRPr="006D7C18">
        <w:rPr>
          <w:rFonts w:hAnsi="Verdana"/>
          <w:szCs w:val="32"/>
        </w:rPr>
        <w:t>ɡ</w:t>
      </w:r>
      <w:r w:rsidRPr="006D7C18">
        <w:rPr>
          <w:rFonts w:hAnsi="Verdana"/>
          <w:szCs w:val="32"/>
        </w:rPr>
        <w:t>iv] vt. &amp; vi.</w:t>
      </w:r>
      <w:r w:rsidRPr="006D7C18">
        <w:rPr>
          <w:rFonts w:hAnsi="Verdana"/>
          <w:szCs w:val="32"/>
        </w:rPr>
        <w:t>原谅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饶恕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对不起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请原谅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I</w:t>
      </w:r>
      <w:r w:rsidRPr="006D7C18">
        <w:rPr>
          <w:rFonts w:hAnsi="Verdana" w:hint="eastAsia"/>
          <w:szCs w:val="32"/>
        </w:rPr>
        <w:t xml:space="preserve"> didn</w:t>
      </w:r>
      <w:r w:rsidRPr="006D7C18">
        <w:rPr>
          <w:rFonts w:hAnsi="Verdana"/>
          <w:szCs w:val="32"/>
        </w:rPr>
        <w:t>’</w:t>
      </w:r>
      <w:r w:rsidRPr="006D7C18">
        <w:rPr>
          <w:rFonts w:hAnsi="Verdana" w:hint="eastAsia"/>
          <w:szCs w:val="32"/>
        </w:rPr>
        <w:t xml:space="preserve">t mean to do that. </w:t>
      </w:r>
      <w:r w:rsidRPr="006D7C18">
        <w:rPr>
          <w:rFonts w:hAnsi="Verdana"/>
          <w:szCs w:val="32"/>
        </w:rPr>
        <w:t>P</w:t>
      </w:r>
      <w:r w:rsidRPr="006D7C18">
        <w:rPr>
          <w:rFonts w:hAnsi="Verdana" w:hint="eastAsia"/>
          <w:szCs w:val="32"/>
        </w:rPr>
        <w:t xml:space="preserve">lease forgive me.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译：我不是有意那样做的，请原谅我。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6. </w:t>
      </w:r>
      <w:r w:rsidRPr="006D7C18">
        <w:rPr>
          <w:rFonts w:hAnsi="Verdana"/>
          <w:szCs w:val="32"/>
        </w:rPr>
        <w:t>brake</w:t>
      </w:r>
      <w:r w:rsidRPr="006D7C18">
        <w:rPr>
          <w:rFonts w:hAnsi="Verdana"/>
        </w:rPr>
        <w:t xml:space="preserve"> [breik] </w:t>
      </w:r>
      <w:r w:rsidRPr="006D7C18">
        <w:rPr>
          <w:rFonts w:hAnsi="Verdana"/>
          <w:szCs w:val="32"/>
        </w:rPr>
        <w:t>n.</w:t>
      </w:r>
      <w:r w:rsidRPr="006D7C18">
        <w:rPr>
          <w:rFonts w:hAnsi="Verdana"/>
          <w:szCs w:val="32"/>
        </w:rPr>
        <w:t>制动器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刹车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阻力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障碍</w:t>
      </w:r>
      <w:r w:rsidRPr="006D7C18">
        <w:rPr>
          <w:rFonts w:hAnsi="Verdana"/>
          <w:szCs w:val="32"/>
        </w:rPr>
        <w:t xml:space="preserve"> vt. &amp; vi.</w:t>
      </w:r>
      <w:r w:rsidRPr="006D7C18">
        <w:rPr>
          <w:rFonts w:hAnsi="Verdana"/>
          <w:szCs w:val="32"/>
        </w:rPr>
        <w:t>刹</w:t>
      </w:r>
      <w:r w:rsidRPr="006D7C18">
        <w:rPr>
          <w:rFonts w:hAnsi="Verdana"/>
          <w:szCs w:val="32"/>
        </w:rPr>
        <w:t>(</w:t>
      </w:r>
      <w:r w:rsidRPr="006D7C18">
        <w:rPr>
          <w:rFonts w:hAnsi="Verdana"/>
          <w:szCs w:val="32"/>
        </w:rPr>
        <w:t>车</w:t>
      </w:r>
      <w:r w:rsidRPr="006D7C18">
        <w:rPr>
          <w:rFonts w:hAnsi="Verdana"/>
          <w:szCs w:val="32"/>
        </w:rPr>
        <w:t>)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 w:hint="eastAsia"/>
          <w:szCs w:val="32"/>
        </w:rPr>
        <w:t xml:space="preserve">I am sorry </w:t>
      </w:r>
      <w:r w:rsidRPr="006D7C18">
        <w:rPr>
          <w:rFonts w:hAnsi="Verdana"/>
          <w:szCs w:val="32"/>
        </w:rPr>
        <w:t>I</w:t>
      </w:r>
      <w:r w:rsidRPr="006D7C18">
        <w:rPr>
          <w:rFonts w:hAnsi="Verdana" w:hint="eastAsia"/>
          <w:szCs w:val="32"/>
        </w:rPr>
        <w:t xml:space="preserve"> broke your glasses.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译：对不起我弄坏了你的眼镜。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7. </w:t>
      </w:r>
      <w:r w:rsidRPr="006D7C18">
        <w:rPr>
          <w:rFonts w:hAnsi="Verdana"/>
          <w:szCs w:val="32"/>
        </w:rPr>
        <w:t>welcome</w:t>
      </w:r>
      <w:r w:rsidRPr="006D7C18">
        <w:rPr>
          <w:rFonts w:hAnsi="Verdana"/>
        </w:rPr>
        <w:t xml:space="preserve"> ['welk</w:t>
      </w:r>
      <w:r w:rsidRPr="006D7C18">
        <w:rPr>
          <w:rFonts w:hAnsi="Verdana"/>
        </w:rPr>
        <w:t>ə</w:t>
      </w:r>
      <w:r w:rsidRPr="006D7C18">
        <w:rPr>
          <w:rFonts w:hAnsi="Verdana"/>
        </w:rPr>
        <w:t xml:space="preserve">m] </w:t>
      </w:r>
      <w:r w:rsidRPr="006D7C18">
        <w:rPr>
          <w:rFonts w:hAnsi="Verdana"/>
          <w:szCs w:val="32"/>
        </w:rPr>
        <w:t>vt.</w:t>
      </w:r>
      <w:r w:rsidRPr="006D7C18">
        <w:rPr>
          <w:rFonts w:hAnsi="Verdana"/>
          <w:szCs w:val="32"/>
        </w:rPr>
        <w:t>欢迎，乐于接受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希望有</w:t>
      </w:r>
      <w:r w:rsidRPr="006D7C18">
        <w:rPr>
          <w:rFonts w:hAnsi="Verdana" w:hint="eastAsia"/>
          <w:szCs w:val="32"/>
        </w:rPr>
        <w:t>；</w:t>
      </w:r>
      <w:r w:rsidRPr="006D7C18">
        <w:rPr>
          <w:rFonts w:hAnsi="Verdana"/>
          <w:szCs w:val="32"/>
        </w:rPr>
        <w:t>adj.</w:t>
      </w:r>
      <w:r w:rsidRPr="006D7C18">
        <w:rPr>
          <w:rFonts w:hAnsi="Verdana"/>
          <w:szCs w:val="32"/>
        </w:rPr>
        <w:t>受欢迎的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可喜的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来得正好的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You</w:t>
      </w:r>
      <w:r w:rsidRPr="006D7C18">
        <w:rPr>
          <w:rFonts w:hAnsi="Verdana" w:hint="eastAsia"/>
          <w:szCs w:val="32"/>
        </w:rPr>
        <w:t xml:space="preserve"> are welcome.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译：</w:t>
      </w:r>
      <w:r w:rsidRPr="006D7C18">
        <w:rPr>
          <w:rFonts w:hAnsi="Verdana"/>
          <w:szCs w:val="32"/>
        </w:rPr>
        <w:t>［用于礼貌地回答别人的感谢］别客气，不用谢</w:t>
      </w:r>
      <w:r w:rsidRPr="006D7C18">
        <w:rPr>
          <w:rFonts w:hAnsi="Verdana" w:hint="eastAsia"/>
          <w:szCs w:val="32"/>
        </w:rPr>
        <w:t>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8. </w:t>
      </w:r>
      <w:r w:rsidRPr="006D7C18">
        <w:rPr>
          <w:rFonts w:hAnsi="Verdana"/>
          <w:szCs w:val="32"/>
        </w:rPr>
        <w:t>care [k</w:t>
      </w:r>
      <w:r w:rsidRPr="006D7C18">
        <w:rPr>
          <w:rFonts w:hAnsi="Verdana"/>
          <w:szCs w:val="32"/>
        </w:rPr>
        <w:t>ɛə</w:t>
      </w:r>
      <w:r w:rsidRPr="006D7C18">
        <w:rPr>
          <w:rFonts w:hAnsi="Verdana"/>
          <w:szCs w:val="32"/>
        </w:rPr>
        <w:t>] vt. &amp; vi.</w:t>
      </w:r>
      <w:r w:rsidRPr="006D7C18">
        <w:rPr>
          <w:rFonts w:hAnsi="Verdana"/>
          <w:szCs w:val="32"/>
        </w:rPr>
        <w:t>关心，担心，在乎，介意</w:t>
      </w:r>
      <w:r w:rsidRPr="006D7C18">
        <w:rPr>
          <w:rFonts w:hAnsi="Verdana" w:hint="eastAsia"/>
          <w:szCs w:val="32"/>
        </w:rPr>
        <w:t xml:space="preserve"> </w:t>
      </w:r>
      <w:r w:rsidRPr="006D7C18">
        <w:rPr>
          <w:rFonts w:hAnsi="Verdana"/>
          <w:szCs w:val="32"/>
        </w:rPr>
        <w:t>n.</w:t>
      </w:r>
      <w:r w:rsidRPr="006D7C18">
        <w:rPr>
          <w:rFonts w:hAnsi="Verdana"/>
          <w:szCs w:val="32"/>
        </w:rPr>
        <w:t>照顾，小心，注意</w:t>
      </w:r>
    </w:p>
    <w:p w:rsidR="00A514BF" w:rsidRPr="006D7C18" w:rsidRDefault="00A514BF" w:rsidP="00EC2BA0">
      <w:pPr>
        <w:rPr>
          <w:rFonts w:hAnsi="Verdana"/>
          <w:szCs w:val="32"/>
        </w:rPr>
      </w:pPr>
      <w:bookmarkStart w:id="0" w:name="OLE_LINK1"/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Take care</w:t>
      </w:r>
      <w:r w:rsidRPr="006D7C18">
        <w:rPr>
          <w:rFonts w:hAnsi="Verdana" w:hint="eastAsia"/>
          <w:szCs w:val="32"/>
        </w:rPr>
        <w:t xml:space="preserve"> of you</w:t>
      </w:r>
      <w:bookmarkEnd w:id="0"/>
      <w:r w:rsidRPr="006D7C18">
        <w:rPr>
          <w:rFonts w:hAnsi="Verdana" w:hint="eastAsia"/>
          <w:szCs w:val="32"/>
        </w:rPr>
        <w:t xml:space="preserve">self.  </w:t>
      </w:r>
    </w:p>
    <w:p w:rsidR="00A514BF" w:rsidRPr="009A31AB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译：照顾好你自己。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 xml:space="preserve">9. </w:t>
      </w:r>
      <w:r w:rsidRPr="006D7C18">
        <w:rPr>
          <w:rFonts w:hAnsi="Verdana"/>
          <w:szCs w:val="32"/>
        </w:rPr>
        <w:t>wait</w:t>
      </w:r>
      <w:r w:rsidRPr="006D7C18">
        <w:rPr>
          <w:rFonts w:hAnsi="Verdana"/>
        </w:rPr>
        <w:t xml:space="preserve"> [weit] </w:t>
      </w:r>
      <w:r w:rsidRPr="006D7C18">
        <w:rPr>
          <w:rFonts w:hAnsi="Verdana"/>
          <w:bCs/>
        </w:rPr>
        <w:t>vt. &amp; vi.</w:t>
      </w:r>
      <w:r w:rsidRPr="009A31AB">
        <w:rPr>
          <w:rFonts w:hAnsi="Verdana"/>
          <w:szCs w:val="32"/>
        </w:rPr>
        <w:t>等候，等待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S</w:t>
      </w:r>
      <w:r w:rsidRPr="006D7C18">
        <w:rPr>
          <w:rFonts w:hAnsi="Verdana" w:hint="eastAsia"/>
          <w:szCs w:val="32"/>
        </w:rPr>
        <w:t xml:space="preserve">orry for having kept you waiting for so long.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译：很抱歉让你等了这么长时间。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 xml:space="preserve">10. </w:t>
      </w:r>
      <w:r w:rsidRPr="006D7C18">
        <w:rPr>
          <w:rFonts w:hAnsi="Verdana"/>
        </w:rPr>
        <w:t>wrong [r</w:t>
      </w:r>
      <w:r w:rsidRPr="006D7C18">
        <w:rPr>
          <w:rFonts w:hAnsi="Verdana"/>
        </w:rPr>
        <w:t>ɔŋ</w:t>
      </w:r>
      <w:r w:rsidRPr="006D7C18">
        <w:rPr>
          <w:rFonts w:hAnsi="Verdana"/>
        </w:rPr>
        <w:t>] adj.</w:t>
      </w:r>
      <w:r w:rsidRPr="006D7C18">
        <w:rPr>
          <w:rFonts w:hAnsi="Verdana"/>
        </w:rPr>
        <w:t>不道德的，不正当的，不正确的</w:t>
      </w:r>
      <w:r w:rsidRPr="006D7C18">
        <w:rPr>
          <w:rFonts w:hAnsi="Verdana" w:hint="eastAsia"/>
        </w:rPr>
        <w:t xml:space="preserve">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/>
        </w:rPr>
        <w:t>What</w:t>
      </w:r>
      <w:r w:rsidRPr="006D7C18">
        <w:rPr>
          <w:rFonts w:hAnsi="Verdana"/>
        </w:rPr>
        <w:t>’</w:t>
      </w:r>
      <w:r w:rsidRPr="006D7C18">
        <w:rPr>
          <w:rFonts w:hAnsi="Verdana"/>
        </w:rPr>
        <w:t>s</w:t>
      </w:r>
      <w:r w:rsidRPr="006D7C18">
        <w:rPr>
          <w:rFonts w:hAnsi="Verdana" w:hint="eastAsia"/>
        </w:rPr>
        <w:t xml:space="preserve"> wrong with you? 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译：你怎么啦？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 xml:space="preserve">11. </w:t>
      </w:r>
      <w:r w:rsidRPr="006D7C18">
        <w:rPr>
          <w:rFonts w:hAnsi="Verdana"/>
        </w:rPr>
        <w:t>apologize [</w:t>
      </w:r>
      <w:r w:rsidRPr="006D7C18">
        <w:rPr>
          <w:rFonts w:hAnsi="Verdana"/>
        </w:rPr>
        <w:t>ə</w:t>
      </w:r>
      <w:r w:rsidRPr="006D7C18">
        <w:rPr>
          <w:rFonts w:hAnsi="Verdana"/>
        </w:rPr>
        <w:t>'p</w:t>
      </w:r>
      <w:r w:rsidRPr="006D7C18">
        <w:rPr>
          <w:rFonts w:hAnsi="Verdana"/>
        </w:rPr>
        <w:t>ɔ</w:t>
      </w:r>
      <w:r w:rsidRPr="006D7C18">
        <w:rPr>
          <w:rFonts w:hAnsi="Verdana"/>
        </w:rPr>
        <w:t>l</w:t>
      </w:r>
      <w:r w:rsidRPr="006D7C18">
        <w:rPr>
          <w:rFonts w:hAnsi="Verdana"/>
        </w:rPr>
        <w:t>ə</w:t>
      </w:r>
      <w:r w:rsidRPr="006D7C18">
        <w:rPr>
          <w:rFonts w:hAnsi="Verdana"/>
        </w:rPr>
        <w:t>d</w:t>
      </w:r>
      <w:r w:rsidRPr="006D7C18">
        <w:rPr>
          <w:rFonts w:hAnsi="Verdana"/>
        </w:rPr>
        <w:t>ʒ</w:t>
      </w:r>
      <w:r w:rsidRPr="006D7C18">
        <w:rPr>
          <w:rFonts w:hAnsi="Verdana"/>
        </w:rPr>
        <w:t>aiz] vt. &amp; vi.</w:t>
      </w:r>
      <w:r w:rsidRPr="006D7C18">
        <w:rPr>
          <w:rFonts w:hAnsi="Verdana"/>
        </w:rPr>
        <w:t>道歉，谢罪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 w:hint="eastAsia"/>
        </w:rPr>
        <w:t>I should apologize for my rude</w:t>
      </w:r>
      <w:r w:rsidRPr="006D7C18">
        <w:rPr>
          <w:rFonts w:hAnsi="Verdana"/>
        </w:rPr>
        <w:t>ness</w:t>
      </w:r>
      <w:r w:rsidRPr="006D7C18">
        <w:rPr>
          <w:rFonts w:hAnsi="Verdana" w:hint="eastAsia"/>
        </w:rPr>
        <w:t xml:space="preserve"> last night.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译：对于昨晚的粗鲁我向你道歉。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 xml:space="preserve">12. </w:t>
      </w:r>
      <w:r w:rsidRPr="006D7C18">
        <w:rPr>
          <w:rFonts w:hAnsi="Verdana"/>
        </w:rPr>
        <w:t>rude [ru:d] adj.</w:t>
      </w:r>
      <w:r w:rsidRPr="006D7C18">
        <w:rPr>
          <w:rFonts w:hAnsi="Verdana"/>
        </w:rPr>
        <w:t>粗鲁的</w:t>
      </w:r>
      <w:r w:rsidRPr="006D7C18">
        <w:rPr>
          <w:rFonts w:hAnsi="Verdana" w:hint="eastAsia"/>
        </w:rPr>
        <w:t>，</w:t>
      </w:r>
      <w:r w:rsidRPr="006D7C18">
        <w:rPr>
          <w:rFonts w:hAnsi="Verdana"/>
        </w:rPr>
        <w:t>不礼貌的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/>
        </w:rPr>
        <w:t>He is a rude person</w:t>
      </w:r>
      <w:r w:rsidRPr="006D7C18">
        <w:rPr>
          <w:rFonts w:hAnsi="Verdana" w:hint="eastAsia"/>
        </w:rPr>
        <w:t xml:space="preserve">. 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译：他是一个粗鲁的人。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 xml:space="preserve">13. </w:t>
      </w:r>
      <w:r w:rsidRPr="006D7C18">
        <w:rPr>
          <w:rFonts w:hAnsi="Verdana"/>
        </w:rPr>
        <w:t>fault [f</w:t>
      </w:r>
      <w:r w:rsidRPr="006D7C18">
        <w:rPr>
          <w:rFonts w:hAnsi="Verdana"/>
        </w:rPr>
        <w:t>ɔ</w:t>
      </w:r>
      <w:r w:rsidRPr="006D7C18">
        <w:rPr>
          <w:rFonts w:hAnsi="Verdana"/>
        </w:rPr>
        <w:t>:lt] n.</w:t>
      </w:r>
      <w:r w:rsidRPr="006D7C18">
        <w:rPr>
          <w:rFonts w:hAnsi="Verdana"/>
        </w:rPr>
        <w:t>缺点，缺陷</w:t>
      </w:r>
      <w:r w:rsidRPr="006D7C18">
        <w:rPr>
          <w:rFonts w:hAnsi="Verdana" w:hint="eastAsia"/>
        </w:rPr>
        <w:t>，</w:t>
      </w:r>
      <w:r w:rsidRPr="006D7C18">
        <w:rPr>
          <w:rFonts w:hAnsi="Verdana"/>
        </w:rPr>
        <w:t>过失</w:t>
      </w:r>
      <w:r w:rsidRPr="006D7C18">
        <w:rPr>
          <w:rFonts w:hAnsi="Verdana" w:hint="eastAsia"/>
        </w:rPr>
        <w:t xml:space="preserve">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 w:hint="eastAsia"/>
        </w:rPr>
        <w:t xml:space="preserve">I think it is your fault.  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译：我认为是你的错。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14. understand</w:t>
      </w:r>
      <w:r w:rsidRPr="006D7C18">
        <w:rPr>
          <w:rFonts w:hAnsi="Verdana"/>
        </w:rPr>
        <w:t>[</w:t>
      </w:r>
      <w:r w:rsidRPr="006D7C18">
        <w:rPr>
          <w:rFonts w:hAnsi="Verdana"/>
        </w:rPr>
        <w:t>ʌ</w:t>
      </w:r>
      <w:r w:rsidRPr="006D7C18">
        <w:rPr>
          <w:rFonts w:hAnsi="Verdana"/>
        </w:rPr>
        <w:t>nd</w:t>
      </w:r>
      <w:r w:rsidRPr="006D7C18">
        <w:rPr>
          <w:rFonts w:hAnsi="Verdana"/>
        </w:rPr>
        <w:t>ə</w:t>
      </w:r>
      <w:r w:rsidRPr="006D7C18">
        <w:rPr>
          <w:rFonts w:hAnsi="Verdana"/>
        </w:rPr>
        <w:t>'st</w:t>
      </w:r>
      <w:r w:rsidRPr="006D7C18">
        <w:rPr>
          <w:rFonts w:hAnsi="Verdana"/>
        </w:rPr>
        <w:t>æ</w:t>
      </w:r>
      <w:r w:rsidRPr="006D7C18">
        <w:rPr>
          <w:rFonts w:hAnsi="Verdana"/>
        </w:rPr>
        <w:t>nd] vt. &amp; vi.</w:t>
      </w:r>
      <w:r w:rsidRPr="006D7C18">
        <w:rPr>
          <w:rFonts w:hAnsi="Verdana"/>
        </w:rPr>
        <w:t>懂</w:t>
      </w:r>
      <w:r w:rsidRPr="006D7C18">
        <w:rPr>
          <w:rFonts w:hAnsi="Verdana" w:hint="eastAsia"/>
        </w:rPr>
        <w:t>，</w:t>
      </w:r>
      <w:r w:rsidRPr="006D7C18">
        <w:rPr>
          <w:rFonts w:hAnsi="Verdana"/>
        </w:rPr>
        <w:t>理解</w:t>
      </w:r>
      <w:r w:rsidRPr="006D7C18">
        <w:rPr>
          <w:rFonts w:hAnsi="Verdana" w:hint="eastAsia"/>
        </w:rPr>
        <w:t>，</w:t>
      </w:r>
      <w:r w:rsidRPr="006D7C18">
        <w:rPr>
          <w:rFonts w:hAnsi="Verdana"/>
        </w:rPr>
        <w:t>领会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/>
        </w:rPr>
        <w:t xml:space="preserve">Do you understand </w:t>
      </w:r>
      <w:r w:rsidRPr="006D7C18">
        <w:rPr>
          <w:rFonts w:hAnsi="Verdana" w:hint="eastAsia"/>
        </w:rPr>
        <w:t xml:space="preserve">English?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lastRenderedPageBreak/>
        <w:t>译：你懂英语吗？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 xml:space="preserve">15. </w:t>
      </w:r>
      <w:r w:rsidRPr="006D7C18">
        <w:rPr>
          <w:rFonts w:hAnsi="Verdana"/>
        </w:rPr>
        <w:t>pay [pe</w:t>
      </w:r>
      <w:r w:rsidRPr="006D7C18">
        <w:rPr>
          <w:rFonts w:hAnsi="Verdana"/>
        </w:rPr>
        <w:t>ɪ</w:t>
      </w:r>
      <w:r w:rsidRPr="006D7C18">
        <w:rPr>
          <w:rFonts w:hAnsi="Verdana"/>
        </w:rPr>
        <w:t>] adj.</w:t>
      </w:r>
      <w:r w:rsidRPr="006D7C18">
        <w:rPr>
          <w:rFonts w:hAnsi="Verdana"/>
        </w:rPr>
        <w:t>有报酬的</w:t>
      </w:r>
      <w:r w:rsidRPr="006D7C18">
        <w:rPr>
          <w:rFonts w:hAnsi="Verdana" w:hint="eastAsia"/>
        </w:rPr>
        <w:t>，</w:t>
      </w:r>
      <w:r w:rsidRPr="006D7C18">
        <w:rPr>
          <w:rFonts w:hAnsi="Verdana"/>
        </w:rPr>
        <w:t>领取报酬的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/>
        </w:rPr>
        <w:t>You</w:t>
      </w:r>
      <w:r w:rsidRPr="006D7C18">
        <w:rPr>
          <w:rFonts w:hAnsi="Verdana" w:hint="eastAsia"/>
        </w:rPr>
        <w:t xml:space="preserve"> haven</w:t>
      </w:r>
      <w:r w:rsidRPr="006D7C18">
        <w:rPr>
          <w:rFonts w:hAnsi="Verdana"/>
        </w:rPr>
        <w:t>’</w:t>
      </w:r>
      <w:r w:rsidRPr="006D7C18">
        <w:rPr>
          <w:rFonts w:hAnsi="Verdana" w:hint="eastAsia"/>
        </w:rPr>
        <w:t xml:space="preserve">t paid for it yet.   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</w:rPr>
        <w:t>译：你</w:t>
      </w:r>
      <w:r w:rsidRPr="009A31AB">
        <w:rPr>
          <w:rFonts w:hAnsi="Verdana" w:hint="eastAsia"/>
          <w:szCs w:val="32"/>
        </w:rPr>
        <w:t>还没有支付。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16. </w:t>
      </w:r>
      <w:r w:rsidRPr="006D7C18">
        <w:rPr>
          <w:rFonts w:hAnsi="Verdana"/>
          <w:szCs w:val="32"/>
        </w:rPr>
        <w:t>price</w:t>
      </w:r>
      <w:r w:rsidRPr="006D7C18">
        <w:rPr>
          <w:rFonts w:hAnsi="Verdana"/>
        </w:rPr>
        <w:t xml:space="preserve"> [prais] </w:t>
      </w:r>
      <w:r w:rsidRPr="006D7C18">
        <w:rPr>
          <w:rFonts w:hAnsi="Verdana"/>
          <w:bCs/>
        </w:rPr>
        <w:t>n.</w:t>
      </w:r>
      <w:r w:rsidRPr="009A31AB">
        <w:rPr>
          <w:rFonts w:hAnsi="Verdana"/>
          <w:szCs w:val="32"/>
        </w:rPr>
        <w:t>价格，价钱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代价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The</w:t>
      </w:r>
      <w:r w:rsidRPr="006D7C18">
        <w:rPr>
          <w:rFonts w:hAnsi="Verdana" w:hint="eastAsia"/>
          <w:szCs w:val="32"/>
        </w:rPr>
        <w:t xml:space="preserve"> price is reasonable.    </w:t>
      </w:r>
    </w:p>
    <w:p w:rsidR="00A514BF" w:rsidRPr="009A31AB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译：价格是合情合理的。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 xml:space="preserve">17. </w:t>
      </w:r>
      <w:r w:rsidRPr="009A31AB">
        <w:rPr>
          <w:szCs w:val="32"/>
        </w:rPr>
        <w:t>reasonable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['ri:zənəbl]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rFonts w:hAnsi="Verdana"/>
          <w:szCs w:val="32"/>
        </w:rPr>
        <w:t>通情达理的，合理的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适度的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he said is reasonable.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>译：他所说的是合情合理的。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18. </w:t>
      </w:r>
      <w:r w:rsidRPr="009A31AB">
        <w:rPr>
          <w:szCs w:val="32"/>
        </w:rPr>
        <w:t>kind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[kaind]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rFonts w:hAnsi="Verdana"/>
          <w:szCs w:val="32"/>
        </w:rPr>
        <w:t>亲切的，和蔼的，友好的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9A31AB">
        <w:rPr>
          <w:szCs w:val="32"/>
        </w:rPr>
        <w:t>That</w:t>
      </w:r>
      <w:r w:rsidRPr="009A31AB">
        <w:rPr>
          <w:rFonts w:hint="eastAsia"/>
          <w:szCs w:val="32"/>
        </w:rPr>
        <w:t xml:space="preserve"> is very kind of you.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>译：你人真好。</w:t>
      </w:r>
    </w:p>
    <w:p w:rsidR="00A514BF" w:rsidRPr="009A31AB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9A31AB">
        <w:rPr>
          <w:szCs w:val="32"/>
        </w:rPr>
        <w:t>I think it would be a kindness to tell him the bad news.</w:t>
      </w:r>
      <w:r w:rsidRPr="009A31AB">
        <w:rPr>
          <w:szCs w:val="32"/>
        </w:rPr>
        <w:cr/>
      </w:r>
      <w:r w:rsidRPr="009A31AB">
        <w:rPr>
          <w:rFonts w:hAnsi="Verdana" w:hint="eastAsia"/>
          <w:szCs w:val="32"/>
        </w:rPr>
        <w:t>译：</w:t>
      </w:r>
      <w:r w:rsidRPr="009A31AB">
        <w:rPr>
          <w:rFonts w:hAnsi="Verdana"/>
          <w:szCs w:val="32"/>
        </w:rPr>
        <w:t>我认为告诉他这</w:t>
      </w:r>
      <w:r w:rsidRPr="009A31AB">
        <w:rPr>
          <w:rFonts w:hAnsi="Verdana" w:hint="eastAsia"/>
          <w:szCs w:val="32"/>
        </w:rPr>
        <w:t>个</w:t>
      </w:r>
      <w:r w:rsidRPr="009A31AB">
        <w:rPr>
          <w:rFonts w:hAnsi="Verdana"/>
          <w:szCs w:val="32"/>
        </w:rPr>
        <w:t>坏消息倒是友好的行为。</w:t>
      </w:r>
    </w:p>
    <w:p w:rsidR="00A514BF" w:rsidRPr="009A31AB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 xml:space="preserve">19. </w:t>
      </w:r>
      <w:r w:rsidRPr="009A31AB">
        <w:rPr>
          <w:rFonts w:hAnsi="Verdana"/>
          <w:szCs w:val="32"/>
        </w:rPr>
        <w:t xml:space="preserve">get </w:t>
      </w:r>
      <w:r w:rsidRPr="009A31AB">
        <w:rPr>
          <w:rFonts w:ascii="Lucida Sans Unicode" w:hAnsi="Lucida Sans Unicode" w:cs="Lucida Sans Unicode"/>
          <w:szCs w:val="32"/>
        </w:rPr>
        <w:t>[ɡet]</w:t>
      </w:r>
      <w:r w:rsidRPr="009A31AB">
        <w:rPr>
          <w:rFonts w:hAnsi="Verdana"/>
          <w:szCs w:val="32"/>
        </w:rPr>
        <w:t xml:space="preserve"> </w:t>
      </w:r>
      <w:r w:rsidRPr="009A31AB">
        <w:rPr>
          <w:rFonts w:hAnsi="Verdana"/>
          <w:bCs/>
          <w:szCs w:val="32"/>
        </w:rPr>
        <w:t>vt.</w:t>
      </w:r>
      <w:r w:rsidRPr="009A31AB">
        <w:rPr>
          <w:rFonts w:hAnsi="Verdana"/>
          <w:szCs w:val="32"/>
        </w:rPr>
        <w:t>得到，收到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具有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使得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9A31AB">
        <w:rPr>
          <w:szCs w:val="32"/>
        </w:rPr>
        <w:t>Can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get you a cup of tea?  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Ansi="Verdana" w:hint="eastAsia"/>
          <w:szCs w:val="32"/>
        </w:rPr>
        <w:t>译：给您来杯茶怎么样？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20. expensive</w:t>
      </w:r>
      <w:r w:rsidRPr="009A31AB">
        <w:rPr>
          <w:rStyle w:val="green1"/>
          <w:sz w:val="21"/>
          <w:szCs w:val="32"/>
        </w:rPr>
        <w:t>[iks'pensiv]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rFonts w:hAnsi="Verdana"/>
          <w:szCs w:val="32"/>
        </w:rPr>
        <w:t>昂贵的，花钱多的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My</w:t>
      </w:r>
      <w:r w:rsidRPr="009A31AB">
        <w:rPr>
          <w:rFonts w:hint="eastAsia"/>
          <w:szCs w:val="32"/>
        </w:rPr>
        <w:t xml:space="preserve"> car is very expensive.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译：我的车非常昂贵。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21. </w:t>
      </w:r>
      <w:r w:rsidRPr="009A31AB">
        <w:rPr>
          <w:szCs w:val="32"/>
        </w:rPr>
        <w:t>novel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['nɔvəl]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rStyle w:val="blue3"/>
          <w:rFonts w:ascii="Times New Roman" w:hAnsi="Times New Roman" w:hint="eastAsia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长篇</w:t>
      </w:r>
      <w:r w:rsidRPr="009A31AB">
        <w:rPr>
          <w:szCs w:val="32"/>
        </w:rPr>
        <w:t>)</w:t>
      </w:r>
      <w:r w:rsidRPr="009A31AB">
        <w:rPr>
          <w:szCs w:val="32"/>
        </w:rPr>
        <w:t>小说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do you think of this novel?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译：你觉得这本小说怎么样啊？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22. </w:t>
      </w:r>
      <w:r w:rsidRPr="009A31AB">
        <w:rPr>
          <w:szCs w:val="32"/>
        </w:rPr>
        <w:t>moment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['məʊmənt]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瞬间，片刻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She is busy at the moment.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译：这会她正忙着呢。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23. s</w:t>
      </w:r>
      <w:r w:rsidRPr="009A31AB">
        <w:rPr>
          <w:szCs w:val="32"/>
        </w:rPr>
        <w:t>tranger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['streindʒə]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陌生人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外地人，初到者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</w:t>
      </w:r>
      <w:r w:rsidRPr="009A31AB">
        <w:rPr>
          <w:rFonts w:hint="eastAsia"/>
          <w:szCs w:val="32"/>
        </w:rPr>
        <w:t xml:space="preserve"> is a stranger here.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译：在这里她是一个陌生人。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24. m</w:t>
      </w:r>
      <w:r w:rsidRPr="009A31AB">
        <w:rPr>
          <w:szCs w:val="32"/>
        </w:rPr>
        <w:t>istake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[mis'teik]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错误，过失，误解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She made a mistake.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译：她犯了一个错误。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25. </w:t>
      </w:r>
      <w:r w:rsidRPr="009A31AB">
        <w:rPr>
          <w:szCs w:val="32"/>
        </w:rPr>
        <w:t>wear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[wɛə]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穿，戴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衣服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Is Mary </w:t>
      </w:r>
      <w:r w:rsidRPr="009A31AB">
        <w:rPr>
          <w:szCs w:val="32"/>
        </w:rPr>
        <w:t>‘</w:t>
      </w:r>
      <w:r w:rsidRPr="009A31AB">
        <w:rPr>
          <w:rFonts w:hint="eastAsia"/>
          <w:szCs w:val="32"/>
        </w:rPr>
        <w:t>s husband wearing a suit</w:t>
      </w:r>
      <w:r w:rsidRPr="009A31AB">
        <w:rPr>
          <w:rFonts w:hint="eastAsia"/>
          <w:szCs w:val="32"/>
        </w:rPr>
        <w:t>？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lastRenderedPageBreak/>
        <w:t>译：玛丽的丈夫穿着一套西装吗？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26. </w:t>
      </w:r>
      <w:r w:rsidRPr="009A31AB">
        <w:rPr>
          <w:szCs w:val="32"/>
        </w:rPr>
        <w:t>language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['læŋɡwidʒ]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语言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many languages does Peter speak?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译：皮特能讲多少种语言？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27. </w:t>
      </w:r>
      <w:r w:rsidRPr="009A31AB">
        <w:rPr>
          <w:szCs w:val="32"/>
        </w:rPr>
        <w:t>order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['ɔ:də]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次序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顺序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有条理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嘱咐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订货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命</w:t>
      </w:r>
      <w:bookmarkStart w:id="1" w:name="_GoBack"/>
      <w:bookmarkEnd w:id="1"/>
      <w:r w:rsidRPr="009A31AB">
        <w:rPr>
          <w:szCs w:val="32"/>
        </w:rPr>
        <w:t>令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订购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May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take your order now ?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译：我现在能给你下订单吗？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He gave orders that the job be done in three days.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他指示三天内完成这项工作。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28. </w:t>
      </w:r>
      <w:r w:rsidRPr="009A31AB">
        <w:rPr>
          <w:szCs w:val="32"/>
        </w:rPr>
        <w:t>choice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[tʃɔis]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选择，挑选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供选择的东西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Of the two choices</w:t>
      </w:r>
      <w:r w:rsidRPr="009A31AB">
        <w:rPr>
          <w:rFonts w:cs="Arial" w:hint="eastAsia"/>
          <w:kern w:val="0"/>
          <w:szCs w:val="32"/>
        </w:rPr>
        <w:t>,</w:t>
      </w:r>
      <w:r w:rsidRPr="009A31AB">
        <w:rPr>
          <w:rFonts w:cs="Arial"/>
          <w:kern w:val="0"/>
          <w:szCs w:val="32"/>
        </w:rPr>
        <w:t>I prefer the latter.</w:t>
      </w:r>
      <w:r w:rsidRPr="009A31AB">
        <w:rPr>
          <w:rFonts w:cs="Arial"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在两种中选择，我要后者。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29. </w:t>
      </w:r>
      <w:r w:rsidRPr="009A31AB">
        <w:rPr>
          <w:szCs w:val="32"/>
        </w:rPr>
        <w:t>mind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[maind]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想法，感觉，思维能力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</w:t>
      </w:r>
      <w:r w:rsidRPr="009A31AB">
        <w:rPr>
          <w:rFonts w:cs="宋体" w:hint="eastAsia"/>
          <w:szCs w:val="32"/>
        </w:rPr>
        <w:t>：</w:t>
      </w:r>
      <w:r w:rsidRPr="009A31AB">
        <w:rPr>
          <w:rFonts w:hint="eastAsia"/>
          <w:szCs w:val="32"/>
        </w:rPr>
        <w:t xml:space="preserve">Do you mind if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read the text aloud here</w:t>
      </w:r>
      <w:r w:rsidRPr="009A31AB">
        <w:rPr>
          <w:rFonts w:hint="eastAsia"/>
          <w:szCs w:val="32"/>
        </w:rPr>
        <w:t>？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译：你介意我在这儿大声的读课文吗？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30. </w:t>
      </w:r>
      <w:r w:rsidRPr="009A31AB">
        <w:rPr>
          <w:szCs w:val="32"/>
        </w:rPr>
        <w:t>problem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['prɔbləm]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问题，习题，思考题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What’s</w:t>
      </w:r>
      <w:r w:rsidRPr="009A31AB">
        <w:rPr>
          <w:rFonts w:hint="eastAsia"/>
          <w:szCs w:val="32"/>
        </w:rPr>
        <w:t xml:space="preserve"> the problem </w:t>
      </w:r>
      <w:r w:rsidRPr="009A31AB">
        <w:rPr>
          <w:szCs w:val="32"/>
        </w:rPr>
        <w:t xml:space="preserve">with </w:t>
      </w:r>
      <w:r w:rsidRPr="009A31AB">
        <w:rPr>
          <w:rFonts w:hint="eastAsia"/>
          <w:szCs w:val="32"/>
        </w:rPr>
        <w:t xml:space="preserve">the </w:t>
      </w:r>
      <w:r w:rsidRPr="009A31AB">
        <w:rPr>
          <w:szCs w:val="32"/>
        </w:rPr>
        <w:t>bike</w:t>
      </w:r>
      <w:r w:rsidRPr="009A31AB">
        <w:rPr>
          <w:rFonts w:hint="eastAsia"/>
          <w:szCs w:val="32"/>
        </w:rPr>
        <w:t xml:space="preserve">?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译：自行车出什么问题了？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31. </w:t>
      </w:r>
      <w:r w:rsidRPr="009A31AB">
        <w:rPr>
          <w:szCs w:val="32"/>
        </w:rPr>
        <w:t>wonder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['wʌndə]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对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感到疑惑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想知道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That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a beautiful cat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wonder who it belongs to.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译：那是一只漂亮的猫，我在想是谁的。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32. </w:t>
      </w:r>
      <w:r w:rsidRPr="009A31AB">
        <w:rPr>
          <w:szCs w:val="32"/>
        </w:rPr>
        <w:t>movie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['mu:vi]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电影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电影院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do you think of the movie we saw last night?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译：你觉得我们昨晚上看的电影怎么样？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33. </w:t>
      </w:r>
      <w:r w:rsidRPr="009A31AB">
        <w:rPr>
          <w:szCs w:val="32"/>
        </w:rPr>
        <w:t>cinema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['sin</w:t>
      </w:r>
      <w:r w:rsidRPr="009A31AB">
        <w:rPr>
          <w:rStyle w:val="green1"/>
          <w:rFonts w:hint="eastAsia"/>
          <w:sz w:val="21"/>
          <w:szCs w:val="32"/>
        </w:rPr>
        <w:t>i</w:t>
      </w:r>
      <w:r w:rsidRPr="009A31AB">
        <w:rPr>
          <w:rStyle w:val="green1"/>
          <w:sz w:val="21"/>
          <w:szCs w:val="32"/>
        </w:rPr>
        <w:t>mə]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电影院电影艺术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电影业（去电影院）看电影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L</w:t>
      </w:r>
      <w:r w:rsidRPr="009A31AB">
        <w:rPr>
          <w:rFonts w:hint="eastAsia"/>
          <w:szCs w:val="32"/>
        </w:rPr>
        <w:t>et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 xml:space="preserve">s go to the cinema tonight.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译：今晚让我们去电影院。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34. </w:t>
      </w:r>
      <w:r w:rsidRPr="009A31AB">
        <w:rPr>
          <w:szCs w:val="32"/>
        </w:rPr>
        <w:t>theater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['θiətə]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剧场，戏院，电影院，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did he get to the </w:t>
      </w:r>
      <w:r w:rsidRPr="009A31AB">
        <w:rPr>
          <w:szCs w:val="32"/>
        </w:rPr>
        <w:t>theater?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译：他怎么去的电影院</w:t>
      </w:r>
      <w:r w:rsidRPr="009A31AB">
        <w:rPr>
          <w:rFonts w:hint="eastAsia"/>
          <w:szCs w:val="32"/>
        </w:rPr>
        <w:t>?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35. </w:t>
      </w:r>
      <w:r w:rsidRPr="009A31AB">
        <w:rPr>
          <w:szCs w:val="32"/>
        </w:rPr>
        <w:t>account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[ə'kaunt]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账，账户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bookmarkStart w:id="2" w:name="OLE_LINK3"/>
      <w:r w:rsidRPr="009A31AB">
        <w:rPr>
          <w:rFonts w:hint="eastAsia"/>
          <w:szCs w:val="32"/>
        </w:rPr>
        <w:t>Do you have the same account with us?</w:t>
      </w:r>
      <w:bookmarkEnd w:id="2"/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译：你有一个和我们一样的账号吗</w:t>
      </w:r>
      <w:r w:rsidRPr="009A31AB">
        <w:rPr>
          <w:rFonts w:hint="eastAsia"/>
          <w:szCs w:val="32"/>
        </w:rPr>
        <w:t>?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 xml:space="preserve">36. </w:t>
      </w:r>
      <w:r w:rsidRPr="009A31AB">
        <w:rPr>
          <w:szCs w:val="32"/>
        </w:rPr>
        <w:t>holiday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['hɔlədi]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假期度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假期</w:t>
      </w:r>
      <w:r w:rsidRPr="009A31AB">
        <w:rPr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Are you going on holiday for a long time? 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译：你打算度很长时间的假吗</w:t>
      </w:r>
      <w:r w:rsidRPr="009A31AB">
        <w:rPr>
          <w:rFonts w:hint="eastAsia"/>
          <w:szCs w:val="32"/>
        </w:rPr>
        <w:t>?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37. </w:t>
      </w:r>
      <w:r w:rsidRPr="009A31AB">
        <w:rPr>
          <w:szCs w:val="32"/>
        </w:rPr>
        <w:t>library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['laibrəri]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图书馆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 often go</w:t>
      </w:r>
      <w:r w:rsidRPr="009A31AB">
        <w:rPr>
          <w:rFonts w:hint="eastAsia"/>
          <w:szCs w:val="32"/>
        </w:rPr>
        <w:t>es</w:t>
      </w:r>
      <w:r w:rsidRPr="009A31AB">
        <w:rPr>
          <w:szCs w:val="32"/>
        </w:rPr>
        <w:t xml:space="preserve"> to the library </w:t>
      </w:r>
      <w:r w:rsidRPr="009A31AB">
        <w:rPr>
          <w:rFonts w:hint="eastAsia"/>
          <w:szCs w:val="32"/>
        </w:rPr>
        <w:t xml:space="preserve">for study.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译：她常常去图书馆学习。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38. </w:t>
      </w:r>
      <w:r w:rsidRPr="009A31AB">
        <w:rPr>
          <w:szCs w:val="32"/>
        </w:rPr>
        <w:t>transfer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[træns'fə:]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转移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迁移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转让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让渡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do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transfer calls?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译：我该如何转移呼叫？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39. </w:t>
      </w:r>
      <w:r w:rsidRPr="009A31AB">
        <w:rPr>
          <w:szCs w:val="32"/>
        </w:rPr>
        <w:t>journey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['dʒə:ni]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旅行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行程</w:t>
      </w:r>
      <w:r w:rsidRPr="009A31AB">
        <w:rPr>
          <w:szCs w:val="32"/>
        </w:rPr>
        <w:t>;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was your journey to Paris?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译：你去巴黎的旅行怎么样？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40. </w:t>
      </w:r>
      <w:r w:rsidRPr="009A31AB">
        <w:rPr>
          <w:szCs w:val="32"/>
        </w:rPr>
        <w:t>fail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[feil]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在</w:t>
      </w:r>
      <w:r w:rsidRPr="009A31AB">
        <w:rPr>
          <w:rFonts w:cs="宋体" w:hint="eastAsia"/>
          <w:kern w:val="0"/>
          <w:szCs w:val="32"/>
        </w:rPr>
        <w:t>……</w:t>
      </w:r>
      <w:r w:rsidRPr="009A31AB">
        <w:rPr>
          <w:rFonts w:cs="宋体"/>
          <w:kern w:val="0"/>
          <w:szCs w:val="32"/>
        </w:rPr>
        <w:t>中失败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vi.</w:t>
      </w:r>
      <w:r w:rsidRPr="009A31AB">
        <w:rPr>
          <w:rFonts w:cs="宋体"/>
          <w:kern w:val="0"/>
          <w:szCs w:val="32"/>
        </w:rPr>
        <w:t>衰退，衰弱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I</w:t>
      </w:r>
      <w:r w:rsidRPr="009A31AB">
        <w:rPr>
          <w:rFonts w:cs="宋体" w:hint="eastAsia"/>
          <w:kern w:val="0"/>
          <w:szCs w:val="32"/>
        </w:rPr>
        <w:t xml:space="preserve"> failed in my French test.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译：我没通过法语考试。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41. </w:t>
      </w:r>
      <w:r w:rsidRPr="009A31AB">
        <w:rPr>
          <w:szCs w:val="32"/>
        </w:rPr>
        <w:t>specialty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['speʃəlti:]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专业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专长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特制品，特产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Would</w:t>
      </w:r>
      <w:r w:rsidRPr="009A31AB">
        <w:rPr>
          <w:rFonts w:hint="eastAsia"/>
          <w:szCs w:val="32"/>
        </w:rPr>
        <w:t xml:space="preserve"> you like to study our specialty?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译：你想学我们专业吗？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42. </w:t>
      </w:r>
      <w:r w:rsidRPr="009A31AB">
        <w:rPr>
          <w:szCs w:val="32"/>
        </w:rPr>
        <w:t>invite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[in'vait]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邀请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请求，要求</w:t>
      </w:r>
      <w:r w:rsidRPr="009A31AB">
        <w:rPr>
          <w:rFonts w:hint="eastAsia"/>
          <w:szCs w:val="32"/>
        </w:rPr>
        <w:t>，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It is nice of you to invite me.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译：你邀请我，真是太友好了。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43. </w:t>
      </w:r>
      <w:r w:rsidRPr="009A31AB">
        <w:rPr>
          <w:szCs w:val="32"/>
        </w:rPr>
        <w:t>plan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[plæn]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计划，打算，方案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have other plans.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译：我有其他计划。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44. </w:t>
      </w:r>
      <w:r w:rsidRPr="009A31AB">
        <w:rPr>
          <w:szCs w:val="32"/>
        </w:rPr>
        <w:t>speak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[spi:k]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讲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谈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vi.</w:t>
      </w:r>
      <w:r w:rsidRPr="009A31AB">
        <w:rPr>
          <w:rFonts w:cs="宋体"/>
          <w:kern w:val="0"/>
          <w:szCs w:val="32"/>
        </w:rPr>
        <w:t>演说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演讲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Hello</w:t>
      </w:r>
      <w:r w:rsidRPr="009A31AB">
        <w:rPr>
          <w:rFonts w:cs="宋体"/>
          <w:kern w:val="0"/>
          <w:szCs w:val="32"/>
        </w:rPr>
        <w:t>,</w:t>
      </w:r>
      <w:r w:rsidRPr="009A31AB">
        <w:rPr>
          <w:rFonts w:cs="宋体" w:hint="eastAsia"/>
          <w:kern w:val="0"/>
          <w:szCs w:val="32"/>
        </w:rPr>
        <w:t xml:space="preserve">could </w:t>
      </w:r>
      <w:r w:rsidRPr="009A31AB">
        <w:rPr>
          <w:rFonts w:cs="宋体"/>
          <w:kern w:val="0"/>
          <w:szCs w:val="32"/>
        </w:rPr>
        <w:t>I</w:t>
      </w:r>
      <w:r w:rsidRPr="009A31AB">
        <w:rPr>
          <w:rFonts w:cs="宋体" w:hint="eastAsia"/>
          <w:kern w:val="0"/>
          <w:szCs w:val="32"/>
        </w:rPr>
        <w:t xml:space="preserve"> speak to Mike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Please</w:t>
      </w:r>
      <w:r w:rsidRPr="009A31AB">
        <w:rPr>
          <w:rFonts w:cs="宋体" w:hint="eastAsia"/>
          <w:kern w:val="0"/>
          <w:szCs w:val="32"/>
        </w:rPr>
        <w:t>？</w:t>
      </w:r>
      <w:r w:rsidRPr="009A31AB">
        <w:rPr>
          <w:rFonts w:cs="宋体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译：喂，请找一下迈克？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45. </w:t>
      </w:r>
      <w:r w:rsidRPr="009A31AB">
        <w:rPr>
          <w:szCs w:val="32"/>
        </w:rPr>
        <w:t>hold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[həuld]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拿，抱，握住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包含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容纳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Hold on please.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译：请稍等。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46. </w:t>
      </w:r>
      <w:r w:rsidRPr="009A31AB">
        <w:rPr>
          <w:szCs w:val="32"/>
        </w:rPr>
        <w:t>station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['steiʃən]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车站，火车站，公共汽车站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Hello,is that police station</w:t>
      </w:r>
      <w:r w:rsidRPr="009A31AB">
        <w:rPr>
          <w:rFonts w:hint="eastAsia"/>
          <w:szCs w:val="32"/>
        </w:rPr>
        <w:t>？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译：请问是警察局吗？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 xml:space="preserve">47. </w:t>
      </w:r>
      <w:r w:rsidRPr="009A31AB">
        <w:rPr>
          <w:szCs w:val="32"/>
        </w:rPr>
        <w:t>Prefer</w:t>
      </w:r>
      <w:r w:rsidRPr="009A31AB">
        <w:rPr>
          <w:rFonts w:hint="eastAsia"/>
          <w:szCs w:val="32"/>
        </w:rPr>
        <w:t xml:space="preserve"> </w:t>
      </w:r>
      <w:r w:rsidRPr="009A31AB">
        <w:rPr>
          <w:rFonts w:ascii="Lucida Sans Unicode" w:hAnsi="Lucida Sans Unicode" w:cs="Lucida Sans Unicode"/>
          <w:szCs w:val="32"/>
        </w:rPr>
        <w:t xml:space="preserve">[pri'fə:]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hint="eastAsia"/>
          <w:szCs w:val="32"/>
        </w:rPr>
        <w:t>宁可，宁愿</w:t>
      </w:r>
    </w:p>
    <w:p w:rsidR="00A514BF" w:rsidRPr="009A31AB" w:rsidRDefault="00A514BF" w:rsidP="00EC2BA0">
      <w:pPr>
        <w:pStyle w:val="a6"/>
        <w:rPr>
          <w:rFonts w:ascii="Times New Roman" w:hAnsi="Times New Roman"/>
          <w:szCs w:val="32"/>
        </w:rPr>
      </w:pPr>
      <w:r w:rsidRPr="009A31AB">
        <w:rPr>
          <w:rFonts w:ascii="Times New Roman" w:hAnsi="Times New Roman" w:hint="eastAsia"/>
          <w:szCs w:val="32"/>
        </w:rPr>
        <w:t>例：</w:t>
      </w:r>
      <w:r w:rsidRPr="009A31AB">
        <w:rPr>
          <w:rFonts w:ascii="Times New Roman" w:hAnsi="Times New Roman"/>
          <w:szCs w:val="32"/>
        </w:rPr>
        <w:t>Would you like a coffee</w:t>
      </w:r>
      <w:r w:rsidRPr="009A31AB">
        <w:rPr>
          <w:rFonts w:ascii="Times New Roman" w:hAnsi="Times New Roman" w:hint="eastAsia"/>
          <w:szCs w:val="32"/>
        </w:rPr>
        <w:t xml:space="preserve"> </w:t>
      </w:r>
      <w:r w:rsidRPr="009A31AB">
        <w:rPr>
          <w:rFonts w:ascii="Times New Roman" w:hAnsi="Times New Roman"/>
          <w:szCs w:val="32"/>
        </w:rPr>
        <w:t xml:space="preserve">or tea? I prefer tea </w:t>
      </w:r>
      <w:r w:rsidRPr="009A31AB">
        <w:rPr>
          <w:rFonts w:ascii="Times New Roman" w:hAnsi="Times New Roman" w:hint="eastAsia"/>
          <w:szCs w:val="32"/>
        </w:rPr>
        <w:t xml:space="preserve">.  </w:t>
      </w:r>
    </w:p>
    <w:p w:rsidR="00A514BF" w:rsidRPr="009A31AB" w:rsidRDefault="00A514BF" w:rsidP="00EC2BA0">
      <w:pPr>
        <w:pStyle w:val="a6"/>
        <w:rPr>
          <w:rFonts w:ascii="Times New Roman" w:hAnsi="Times New Roman"/>
          <w:szCs w:val="32"/>
        </w:rPr>
      </w:pPr>
      <w:r w:rsidRPr="009A31AB">
        <w:rPr>
          <w:rFonts w:ascii="Times New Roman" w:hAnsi="Times New Roman" w:hint="eastAsia"/>
          <w:szCs w:val="32"/>
        </w:rPr>
        <w:t>译：想来杯咖啡还是茶？嗯，来杯茶。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48. t</w:t>
      </w:r>
      <w:r w:rsidRPr="009A31AB">
        <w:rPr>
          <w:szCs w:val="32"/>
        </w:rPr>
        <w:t>elephone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['telifəun]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电话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电话机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You are wanted on the telephone.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译：有电话找你。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49. </w:t>
      </w:r>
      <w:r w:rsidRPr="009A31AB">
        <w:rPr>
          <w:szCs w:val="32"/>
        </w:rPr>
        <w:t>urgent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['ə:dʒənt]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急迫的，紧要的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催促的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Excuse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me</w:t>
      </w:r>
      <w:r w:rsidRPr="009A31AB">
        <w:rPr>
          <w:rFonts w:hint="eastAsia"/>
          <w:szCs w:val="32"/>
        </w:rPr>
        <w:t>,it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urgent,I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d like to talk to your manager.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译：对不起，事情很紧急。我想和你们领导说。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50. </w:t>
      </w:r>
      <w:r w:rsidRPr="009A31AB">
        <w:rPr>
          <w:szCs w:val="32"/>
        </w:rPr>
        <w:t>contact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['kɔntækt]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接触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联系，联络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Hello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need to get in contact with Mary right away.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译：喂，我需要马上和玛丽联系。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51. introduce </w:t>
      </w:r>
      <w:r w:rsidRPr="009A31AB">
        <w:rPr>
          <w:rStyle w:val="green1"/>
          <w:sz w:val="21"/>
          <w:szCs w:val="32"/>
        </w:rPr>
        <w:t>[</w:t>
      </w:r>
      <w:r w:rsidRPr="009A31AB">
        <w:rPr>
          <w:rStyle w:val="green1"/>
          <w:rFonts w:hAnsi="Times New Roman"/>
          <w:sz w:val="21"/>
          <w:szCs w:val="32"/>
        </w:rPr>
        <w:t>，</w:t>
      </w:r>
      <w:r w:rsidRPr="009A31AB">
        <w:rPr>
          <w:rStyle w:val="green1"/>
          <w:sz w:val="21"/>
          <w:szCs w:val="32"/>
        </w:rPr>
        <w:t>ɪntrə'dju:s]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介绍，引见提出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Allow me to introduce </w:t>
      </w:r>
      <w:r w:rsidRPr="009A31AB">
        <w:rPr>
          <w:szCs w:val="32"/>
        </w:rPr>
        <w:t>myself. I’m</w:t>
      </w:r>
      <w:r w:rsidRPr="009A31AB">
        <w:rPr>
          <w:rFonts w:hint="eastAsia"/>
          <w:szCs w:val="32"/>
        </w:rPr>
        <w:t xml:space="preserve"> Li Hua.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译：允许我介绍一下我自己我叫李华。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52. party </w:t>
      </w:r>
      <w:r w:rsidRPr="009A31AB">
        <w:rPr>
          <w:rStyle w:val="green1"/>
          <w:sz w:val="21"/>
          <w:szCs w:val="32"/>
        </w:rPr>
        <w:t>['pɑ:ti]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聚会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宴会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派对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How do you like the party?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译：你觉得晚会怎么样呢？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53. </w:t>
      </w:r>
      <w:r w:rsidRPr="009A31AB">
        <w:rPr>
          <w:szCs w:val="32"/>
        </w:rPr>
        <w:t>gift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[ɡift]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礼物，赠品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天才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Thank you so much for your lovely gift.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译：非常感谢你可爱的礼物。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54. necessary </w:t>
      </w:r>
      <w:r w:rsidRPr="009A31AB">
        <w:rPr>
          <w:rStyle w:val="green1"/>
          <w:sz w:val="21"/>
          <w:szCs w:val="32"/>
        </w:rPr>
        <w:t>['nesisəri]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必要的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必需的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必然的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</w:t>
      </w:r>
      <w:r w:rsidRPr="009A31AB">
        <w:rPr>
          <w:szCs w:val="32"/>
        </w:rPr>
        <w:t>t’</w:t>
      </w:r>
      <w:r w:rsidRPr="009A31AB">
        <w:rPr>
          <w:rFonts w:hint="eastAsia"/>
          <w:szCs w:val="32"/>
        </w:rPr>
        <w:t xml:space="preserve">s not necessary for you to say so.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译：你没有必要这样说。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55. feel </w:t>
      </w:r>
      <w:r w:rsidRPr="009A31AB">
        <w:rPr>
          <w:rStyle w:val="green1"/>
          <w:sz w:val="21"/>
          <w:szCs w:val="32"/>
        </w:rPr>
        <w:t>[fi:l]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感觉，手感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Are you feeling better today,Peter?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译：皮特，今天你感觉好点没有？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56. medicine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['medisin]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药，内服药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医术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Just give me some medicine.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译：给我点药。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57. family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['fæmili]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家，家庭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子女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How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 xml:space="preserve">s your family?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译：你的家人怎么样？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58. show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[ʃəu]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给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看，显示表现出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显露出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Would you please show me your bankbook</w:t>
      </w:r>
      <w:r w:rsidRPr="009A31AB">
        <w:rPr>
          <w:szCs w:val="32"/>
        </w:rPr>
        <w:t>?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译：请出示一下你的存折？</w:t>
      </w:r>
    </w:p>
    <w:p w:rsidR="00A514BF" w:rsidRPr="009A31AB" w:rsidRDefault="00A514BF" w:rsidP="00EC2BA0">
      <w:pPr>
        <w:rPr>
          <w:rStyle w:val="number1"/>
          <w:b w:val="0"/>
          <w:sz w:val="21"/>
          <w:szCs w:val="32"/>
        </w:rPr>
      </w:pPr>
      <w:r w:rsidRPr="009A31AB">
        <w:rPr>
          <w:rFonts w:hint="eastAsia"/>
          <w:szCs w:val="32"/>
        </w:rPr>
        <w:t xml:space="preserve">59. clean </w:t>
      </w:r>
      <w:r w:rsidRPr="009A31AB">
        <w:rPr>
          <w:rStyle w:val="green1"/>
          <w:sz w:val="21"/>
          <w:szCs w:val="32"/>
        </w:rPr>
        <w:t>[ki:n]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清洁的，干净的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纯净的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want to give my room a go</w:t>
      </w:r>
      <w:r w:rsidRPr="009A31AB">
        <w:rPr>
          <w:rFonts w:hint="eastAsia"/>
          <w:szCs w:val="32"/>
        </w:rPr>
        <w:t>o</w:t>
      </w:r>
      <w:r w:rsidRPr="009A31AB">
        <w:rPr>
          <w:szCs w:val="32"/>
        </w:rPr>
        <w:t>d cleaning.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译：我想好好打扫一下我的屋子。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60. help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[help]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帮助</w:t>
      </w:r>
      <w:r w:rsidRPr="009A31AB">
        <w:rPr>
          <w:rFonts w:cs="Tahoma" w:hint="eastAsia"/>
          <w:bCs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有助于，有利于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 xml:space="preserve">Could you give me a helping hand?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译：你能帮我吗？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61. favor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['feivə]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好感，宠爱，关切，欢心，好意，喜爱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Would</w:t>
      </w:r>
      <w:r w:rsidRPr="009A31AB">
        <w:rPr>
          <w:rFonts w:hint="eastAsia"/>
          <w:szCs w:val="32"/>
        </w:rPr>
        <w:t xml:space="preserve"> you do me a favor?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译：你能帮我吗？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62. lend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[lend]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把</w:t>
      </w:r>
      <w:r w:rsidRPr="009A31AB">
        <w:rPr>
          <w:rFonts w:cs="宋体" w:hint="eastAsia"/>
          <w:kern w:val="0"/>
          <w:szCs w:val="32"/>
        </w:rPr>
        <w:t>……</w:t>
      </w:r>
      <w:r w:rsidRPr="009A31AB">
        <w:rPr>
          <w:rFonts w:cs="宋体"/>
          <w:kern w:val="0"/>
          <w:szCs w:val="32"/>
        </w:rPr>
        <w:t>借给贷（款）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增加，增添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Would</w:t>
      </w:r>
      <w:r w:rsidRPr="009A31AB">
        <w:rPr>
          <w:rFonts w:cs="宋体" w:hint="eastAsia"/>
          <w:kern w:val="0"/>
          <w:szCs w:val="32"/>
        </w:rPr>
        <w:t xml:space="preserve"> you mind lending me your car tonight?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译：晚上借我用一下你的车好吗？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63. suppose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[sə'pəuz]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料想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猜想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假设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 xml:space="preserve">I suppose so. 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</w:t>
      </w:r>
      <w:r w:rsidRPr="009A31AB">
        <w:rPr>
          <w:rFonts w:cs="宋体" w:hint="eastAsia"/>
          <w:kern w:val="0"/>
          <w:szCs w:val="32"/>
        </w:rPr>
        <w:t xml:space="preserve">: </w:t>
      </w:r>
      <w:r w:rsidRPr="009A31AB">
        <w:rPr>
          <w:rFonts w:cs="宋体" w:hint="eastAsia"/>
          <w:kern w:val="0"/>
          <w:szCs w:val="32"/>
        </w:rPr>
        <w:t>我料想是如此。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64. guess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[ɡes]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猜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你猜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guess not.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译：我猜想不是这样。</w:t>
      </w:r>
    </w:p>
    <w:p w:rsidR="00A514BF" w:rsidRPr="009A31AB" w:rsidRDefault="00A514BF" w:rsidP="00EC2BA0">
      <w:pPr>
        <w:jc w:val="left"/>
        <w:rPr>
          <w:rStyle w:val="green1"/>
          <w:rFonts w:ascii="Times New Roman" w:hAnsi="Times New Roman"/>
          <w:sz w:val="21"/>
          <w:szCs w:val="32"/>
        </w:rPr>
      </w:pPr>
      <w:r w:rsidRPr="009A31AB">
        <w:rPr>
          <w:rFonts w:hint="eastAsia"/>
          <w:szCs w:val="32"/>
        </w:rPr>
        <w:t xml:space="preserve">65. </w:t>
      </w:r>
      <w:r w:rsidRPr="009A31AB">
        <w:rPr>
          <w:szCs w:val="32"/>
        </w:rPr>
        <w:t>research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[ri'sə:tʃ]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研究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探讨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调查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vi.</w:t>
      </w:r>
      <w:r w:rsidRPr="009A31AB">
        <w:rPr>
          <w:szCs w:val="32"/>
        </w:rPr>
        <w:t>做研究，探究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am writing a research paper on Chinese culture.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译：我正在写一个关于中国文化的研究报告。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66. shelf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[ʃelf]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架，棚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cs="宋体" w:hint="eastAsia"/>
          <w:szCs w:val="32"/>
        </w:rPr>
        <w:t>例：</w:t>
      </w:r>
      <w:r w:rsidRPr="009A31AB">
        <w:rPr>
          <w:rFonts w:cs="宋体" w:hint="eastAsia"/>
          <w:szCs w:val="32"/>
        </w:rPr>
        <w:t xml:space="preserve">On the second shelf over there.  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cs="宋体" w:hint="eastAsia"/>
          <w:szCs w:val="32"/>
        </w:rPr>
        <w:t>译：在那儿的第二层。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67. cost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[kɔst]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价钱，价格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代价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费用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成本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much does it cost?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译：它花了多少钱？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68. pound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[paund]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英镑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It costs fifty pounds.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译：花了</w:t>
      </w:r>
      <w:r w:rsidRPr="009A31AB">
        <w:rPr>
          <w:rFonts w:hint="eastAsia"/>
          <w:szCs w:val="32"/>
        </w:rPr>
        <w:t>50</w:t>
      </w:r>
      <w:r w:rsidRPr="009A31AB">
        <w:rPr>
          <w:rFonts w:hint="eastAsia"/>
          <w:szCs w:val="32"/>
        </w:rPr>
        <w:t>英镑。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 xml:space="preserve">69. bargain </w:t>
      </w:r>
      <w:r w:rsidRPr="009A31AB">
        <w:rPr>
          <w:rStyle w:val="green1"/>
          <w:sz w:val="21"/>
          <w:szCs w:val="32"/>
        </w:rPr>
        <w:t>['bɑ:ɡin]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讨价还价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商谈，商讨条件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In some shops you have to bargain.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在一些商店中买东西要讲价。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70. dollar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['dɔlə]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rStyle w:val="number1"/>
          <w:rFonts w:hint="eastAsia"/>
          <w:b w:val="0"/>
          <w:sz w:val="21"/>
          <w:szCs w:val="32"/>
        </w:rPr>
        <w:t>美</w:t>
      </w:r>
      <w:r w:rsidRPr="009A31AB">
        <w:rPr>
          <w:szCs w:val="32"/>
        </w:rPr>
        <w:t>元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My</w:t>
      </w:r>
      <w:r w:rsidRPr="009A31AB">
        <w:rPr>
          <w:rFonts w:hint="eastAsia"/>
          <w:szCs w:val="32"/>
        </w:rPr>
        <w:t xml:space="preserve"> bag costs ten dollars.  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译：我的书包花了</w:t>
      </w:r>
      <w:r w:rsidRPr="009A31AB">
        <w:rPr>
          <w:rFonts w:hint="eastAsia"/>
          <w:szCs w:val="32"/>
        </w:rPr>
        <w:t>10</w:t>
      </w:r>
      <w:r w:rsidRPr="009A31AB">
        <w:rPr>
          <w:rFonts w:hint="eastAsia"/>
          <w:szCs w:val="32"/>
        </w:rPr>
        <w:t>美元。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71. pay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[pei]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付给</w:t>
      </w:r>
      <w:r w:rsidRPr="009A31AB">
        <w:rPr>
          <w:rFonts w:cs="宋体"/>
          <w:kern w:val="0"/>
          <w:szCs w:val="32"/>
        </w:rPr>
        <w:t xml:space="preserve">; </w:t>
      </w:r>
      <w:r w:rsidRPr="009A31AB">
        <w:rPr>
          <w:rFonts w:cs="宋体"/>
          <w:kern w:val="0"/>
          <w:szCs w:val="32"/>
        </w:rPr>
        <w:t>付款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(</w:t>
      </w:r>
      <w:r w:rsidRPr="009A31AB">
        <w:rPr>
          <w:rFonts w:cs="宋体"/>
          <w:kern w:val="0"/>
          <w:szCs w:val="32"/>
        </w:rPr>
        <w:t>对</w:t>
      </w:r>
      <w:r w:rsidRPr="009A31AB">
        <w:rPr>
          <w:rFonts w:cs="宋体" w:hint="eastAsia"/>
          <w:kern w:val="0"/>
          <w:szCs w:val="32"/>
        </w:rPr>
        <w:t>……</w:t>
      </w:r>
      <w:r w:rsidRPr="009A31AB">
        <w:rPr>
          <w:rFonts w:cs="宋体"/>
          <w:kern w:val="0"/>
          <w:szCs w:val="32"/>
        </w:rPr>
        <w:t>)</w:t>
      </w:r>
      <w:r w:rsidRPr="009A31AB">
        <w:rPr>
          <w:rFonts w:cs="宋体"/>
          <w:kern w:val="0"/>
          <w:szCs w:val="32"/>
        </w:rPr>
        <w:t>值得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给予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工资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 xml:space="preserve">I am going to ask for a pay rise. 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译：我打算申请涨工资。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72. </w:t>
      </w:r>
      <w:r w:rsidRPr="009A31AB">
        <w:rPr>
          <w:rFonts w:hint="eastAsia"/>
          <w:szCs w:val="32"/>
        </w:rPr>
        <w:t>worth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[wə:θ]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表示比率</w:t>
      </w:r>
      <w:r w:rsidRPr="009A31AB">
        <w:rPr>
          <w:szCs w:val="32"/>
        </w:rPr>
        <w:t>)</w:t>
      </w:r>
      <w:r w:rsidRPr="009A31AB">
        <w:rPr>
          <w:szCs w:val="32"/>
        </w:rPr>
        <w:t>值</w:t>
      </w:r>
      <w:r w:rsidRPr="009A31AB">
        <w:rPr>
          <w:szCs w:val="32"/>
        </w:rPr>
        <w:t>(</w:t>
      </w:r>
      <w:r w:rsidRPr="009A31AB">
        <w:rPr>
          <w:szCs w:val="32"/>
        </w:rPr>
        <w:t>多少钱</w:t>
      </w:r>
      <w:r w:rsidRPr="009A31AB">
        <w:rPr>
          <w:szCs w:val="32"/>
        </w:rPr>
        <w:t>)</w:t>
      </w:r>
      <w:r w:rsidRPr="009A31AB">
        <w:rPr>
          <w:szCs w:val="32"/>
        </w:rPr>
        <w:t>，值得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值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钱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价值，意义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</w:t>
      </w:r>
      <w:r w:rsidRPr="009A31AB">
        <w:rPr>
          <w:szCs w:val="32"/>
        </w:rPr>
        <w:t>don’t</w:t>
      </w:r>
      <w:r w:rsidRPr="009A31AB">
        <w:rPr>
          <w:rFonts w:hint="eastAsia"/>
          <w:szCs w:val="32"/>
        </w:rPr>
        <w:t xml:space="preserve"> think you are worth it.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译：我认为你是不值的。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</w:t>
      </w:r>
      <w:r w:rsidRPr="009A31AB">
        <w:rPr>
          <w:rFonts w:hint="eastAsia"/>
          <w:szCs w:val="32"/>
        </w:rPr>
        <w:t xml:space="preserve"> picture is</w:t>
      </w:r>
      <w:r w:rsidRPr="009A31AB">
        <w:rPr>
          <w:szCs w:val="32"/>
        </w:rPr>
        <w:t xml:space="preserve"> worth</w:t>
      </w:r>
      <w:r w:rsidRPr="009A31AB">
        <w:rPr>
          <w:rFonts w:hint="eastAsia"/>
          <w:szCs w:val="32"/>
        </w:rPr>
        <w:t xml:space="preserve"> 300 </w:t>
      </w:r>
      <w:r w:rsidRPr="009A31AB">
        <w:rPr>
          <w:szCs w:val="32"/>
        </w:rPr>
        <w:t>dollars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译：图片的价值是</w:t>
      </w:r>
      <w:r w:rsidRPr="009A31AB">
        <w:rPr>
          <w:rFonts w:hint="eastAsia"/>
          <w:szCs w:val="32"/>
        </w:rPr>
        <w:t>300</w:t>
      </w:r>
      <w:r w:rsidRPr="009A31AB">
        <w:rPr>
          <w:rFonts w:hint="eastAsia"/>
          <w:szCs w:val="32"/>
        </w:rPr>
        <w:t>美元。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73. concert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['kɔnsət]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音乐会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演奏会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Would you like to go to a concert this evening?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译：你打算参加今天的演唱会吗？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74. patient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['peiʃənt]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忍耐的，有耐心的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耐心的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You have to be patient.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译：你必须耐心。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75. miss</w:t>
      </w:r>
      <w:r w:rsidRPr="009A31AB">
        <w:rPr>
          <w:rStyle w:val="green1"/>
          <w:sz w:val="21"/>
          <w:szCs w:val="32"/>
        </w:rPr>
        <w:t xml:space="preserve"> [mis]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失误，失败</w:t>
      </w:r>
      <w:r w:rsidRPr="009A31AB">
        <w:rPr>
          <w:rFonts w:hint="eastAsia"/>
          <w:szCs w:val="32"/>
        </w:rPr>
        <w:t>；想念，错过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will miss you.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译：我会想你的。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missed tak</w:t>
      </w:r>
      <w:r w:rsidRPr="009A31AB">
        <w:rPr>
          <w:rFonts w:hint="eastAsia"/>
          <w:szCs w:val="32"/>
        </w:rPr>
        <w:t>ing</w:t>
      </w:r>
      <w:r w:rsidRPr="009A31AB">
        <w:rPr>
          <w:szCs w:val="32"/>
        </w:rPr>
        <w:t xml:space="preserve"> part in the</w:t>
      </w:r>
      <w:r w:rsidRPr="009A31AB">
        <w:rPr>
          <w:rFonts w:hint="eastAsia"/>
          <w:szCs w:val="32"/>
        </w:rPr>
        <w:t xml:space="preserve"> games.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译：我错过了参加比赛。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76. mark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[mɑ:k]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痕迹，污点，分数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heard you got a full mark in the English exam.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译：我听说你在英语考试中得了满分。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77. congratulate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[kən'ɡrætjuleit]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向（某人）道贺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祝贺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感到自豪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heard you passed your </w:t>
      </w:r>
      <w:r w:rsidRPr="009A31AB">
        <w:rPr>
          <w:szCs w:val="32"/>
        </w:rPr>
        <w:t>exam, congratulation</w:t>
      </w:r>
      <w:r w:rsidRPr="009A31AB">
        <w:rPr>
          <w:rFonts w:hint="eastAsia"/>
          <w:szCs w:val="32"/>
        </w:rPr>
        <w:t>!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译：我听说你通过了考试，祝贺你！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78. lock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[lɔk]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锁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have just </w:t>
      </w:r>
      <w:r w:rsidRPr="009A31AB">
        <w:rPr>
          <w:szCs w:val="32"/>
        </w:rPr>
        <w:t>locked</w:t>
      </w:r>
      <w:r w:rsidRPr="009A31AB">
        <w:rPr>
          <w:rFonts w:hint="eastAsia"/>
          <w:szCs w:val="32"/>
        </w:rPr>
        <w:t xml:space="preserve"> my keys in my </w:t>
      </w:r>
      <w:r w:rsidRPr="009A31AB">
        <w:rPr>
          <w:szCs w:val="32"/>
        </w:rPr>
        <w:t>room. What</w:t>
      </w:r>
      <w:r w:rsidRPr="009A31AB">
        <w:rPr>
          <w:rFonts w:hint="eastAsia"/>
          <w:szCs w:val="32"/>
        </w:rPr>
        <w:t xml:space="preserve"> shall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do now?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译：我刚刚把钥匙锁在屋里，我该怎么办呢？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79. card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[kɑ:d]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卡，卡片，名片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This</w:t>
      </w:r>
      <w:r w:rsidRPr="009A31AB">
        <w:rPr>
          <w:rFonts w:hint="eastAsia"/>
          <w:szCs w:val="32"/>
        </w:rPr>
        <w:t xml:space="preserve"> is my card.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译：这是我的名片。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80. careless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['kɛəlis]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粗心的，草率的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不介意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You</w:t>
      </w:r>
      <w:r w:rsidRPr="009A31AB">
        <w:rPr>
          <w:rFonts w:hint="eastAsia"/>
          <w:szCs w:val="32"/>
        </w:rPr>
        <w:t xml:space="preserve"> are always careless.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译：你总是粗心的。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81. abroad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[ə'brɔ:d]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adv.</w:t>
      </w:r>
      <w:r w:rsidRPr="009A31AB">
        <w:rPr>
          <w:szCs w:val="32"/>
        </w:rPr>
        <w:t>到国外，在国外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am planning to study abroadand I want your advice.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译：我打算到国外学习，想听听你的意见。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82. photo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['fəutəu]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照片，相片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Could</w:t>
      </w:r>
      <w:r w:rsidRPr="009A31AB">
        <w:rPr>
          <w:rFonts w:hint="eastAsia"/>
          <w:szCs w:val="32"/>
        </w:rPr>
        <w:t xml:space="preserve"> you take a photo of me with the lake as the backeground?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译：你能给我拍张以湖为背景的照片吗？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83. pity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['piti]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怜悯，同情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可惜的事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It's a pity to be kept in the house in so fine weather.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这样好的天气待在家里实在太可惜了。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84. business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['biznis]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交易，生意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营业额，交易量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Americans do business with foreigners?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译：美国人怎么和外国人做生意？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85. delay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[di'lei]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耽搁，延迟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 xml:space="preserve">It’s been delayed </w:t>
      </w:r>
      <w:r w:rsidRPr="009A31AB">
        <w:rPr>
          <w:rFonts w:cs="宋体" w:hint="eastAsia"/>
          <w:kern w:val="0"/>
          <w:szCs w:val="32"/>
        </w:rPr>
        <w:t xml:space="preserve">for </w:t>
      </w:r>
      <w:r w:rsidRPr="009A31AB">
        <w:rPr>
          <w:rFonts w:cs="宋体"/>
          <w:kern w:val="0"/>
          <w:szCs w:val="32"/>
        </w:rPr>
        <w:t>one hour.</w:t>
      </w:r>
      <w:r w:rsidRPr="009A31AB">
        <w:rPr>
          <w:rFonts w:cs="宋体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译：耽搁了一小时。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86. serious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['siəriəs]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严重的，认真的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真诚的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It</w:t>
      </w:r>
      <w:r w:rsidRPr="009A31AB">
        <w:rPr>
          <w:rFonts w:hint="eastAsia"/>
          <w:szCs w:val="32"/>
        </w:rPr>
        <w:t xml:space="preserve"> is very serious.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译：这是非常严重的。</w:t>
      </w:r>
    </w:p>
    <w:p w:rsidR="00A514BF" w:rsidRPr="009A31AB" w:rsidRDefault="00A514BF" w:rsidP="00EC2BA0">
      <w:pPr>
        <w:rPr>
          <w:szCs w:val="32"/>
        </w:rPr>
      </w:pPr>
    </w:p>
    <w:p w:rsidR="00A514BF" w:rsidRPr="009A31AB" w:rsidRDefault="00A514BF" w:rsidP="00EC2BA0">
      <w:pPr>
        <w:rPr>
          <w:b/>
          <w:szCs w:val="32"/>
        </w:rPr>
      </w:pPr>
      <w:r w:rsidRPr="009A31AB">
        <w:rPr>
          <w:rFonts w:hint="eastAsia"/>
          <w:b/>
          <w:szCs w:val="32"/>
        </w:rPr>
        <w:t>词汇与结构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1. </w:t>
      </w:r>
      <w:r w:rsidRPr="009A31AB">
        <w:rPr>
          <w:szCs w:val="32"/>
        </w:rPr>
        <w:t>permit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[pə'mit]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允许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许可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准许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使有可能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Children under fifteen are not permitted to see such kind of movies as is bad for their mental development.</w:t>
      </w:r>
      <w:r w:rsidRPr="009A31AB">
        <w:rPr>
          <w:rFonts w:cs="Arial"/>
          <w:kern w:val="0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15</w:t>
      </w:r>
      <w:r w:rsidRPr="009A31AB">
        <w:rPr>
          <w:rFonts w:hint="eastAsia"/>
          <w:szCs w:val="32"/>
        </w:rPr>
        <w:t>岁以下的儿童不允许看到这类电影的，不利于他们的智力发展。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2. </w:t>
      </w:r>
      <w:r w:rsidRPr="009A31AB">
        <w:rPr>
          <w:szCs w:val="32"/>
        </w:rPr>
        <w:t>accident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['æksidənt]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意外遭遇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事故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Every year thousands of </w:t>
      </w:r>
      <w:r w:rsidRPr="009A31AB">
        <w:rPr>
          <w:rFonts w:hint="eastAsia"/>
          <w:szCs w:val="32"/>
        </w:rPr>
        <w:t xml:space="preserve">people </w:t>
      </w:r>
      <w:r w:rsidRPr="009A31AB">
        <w:rPr>
          <w:szCs w:val="32"/>
        </w:rPr>
        <w:t>are lost in road accidents because of careless driving.</w:t>
      </w:r>
      <w:r w:rsidRPr="009A31AB">
        <w:rPr>
          <w:rFonts w:cs="宋体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Arial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  <w:lang w:val="zh-CN"/>
        </w:rPr>
        <w:t>每年都有成千上万的人们失去了生命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 w:hint="eastAsia"/>
          <w:kern w:val="0"/>
          <w:szCs w:val="32"/>
          <w:lang w:val="zh-CN"/>
        </w:rPr>
        <w:t>都是因为粗心驾驶。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 xml:space="preserve">3. </w:t>
      </w:r>
      <w:r w:rsidRPr="009A31AB">
        <w:rPr>
          <w:szCs w:val="32"/>
        </w:rPr>
        <w:t>afford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[ə'fɔ:d]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买得起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担负得起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提供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给予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  <w:lang w:val="zh-CN"/>
        </w:rPr>
        <w:t>例</w:t>
      </w:r>
      <w:r w:rsidRPr="009A31AB">
        <w:rPr>
          <w:rFonts w:cs="宋体" w:hint="eastAsia"/>
          <w:kern w:val="0"/>
          <w:szCs w:val="32"/>
        </w:rPr>
        <w:t>：</w:t>
      </w:r>
      <w:r w:rsidRPr="009A31AB">
        <w:rPr>
          <w:rFonts w:cs="宋体"/>
          <w:kern w:val="0"/>
          <w:szCs w:val="32"/>
        </w:rPr>
        <w:t>She cannot afford a new dress.</w:t>
      </w:r>
      <w:r w:rsidRPr="009A31AB">
        <w:rPr>
          <w:rFonts w:cs="宋体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  <w:lang w:val="zh-CN"/>
        </w:rPr>
        <w:t>译</w:t>
      </w:r>
      <w:r w:rsidRPr="009A31AB">
        <w:rPr>
          <w:rFonts w:cs="宋体" w:hint="eastAsia"/>
          <w:kern w:val="0"/>
          <w:szCs w:val="32"/>
        </w:rPr>
        <w:t>：</w:t>
      </w:r>
      <w:r w:rsidRPr="009A31AB">
        <w:rPr>
          <w:rFonts w:cs="宋体"/>
          <w:kern w:val="0"/>
          <w:szCs w:val="32"/>
          <w:lang w:val="zh-CN"/>
        </w:rPr>
        <w:t>她没钱买新衣裳</w:t>
      </w:r>
      <w:r w:rsidRPr="009A31AB">
        <w:rPr>
          <w:rFonts w:cs="宋体" w:hint="eastAsia"/>
          <w:kern w:val="0"/>
          <w:szCs w:val="32"/>
          <w:lang w:val="zh-CN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4. </w:t>
      </w:r>
      <w:r w:rsidRPr="009A31AB">
        <w:rPr>
          <w:szCs w:val="32"/>
        </w:rPr>
        <w:t>anxiety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[æn'zaiəti]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焦虑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担心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不安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渴望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  <w:lang w:val="zh-CN"/>
        </w:rPr>
        <w:t>例</w:t>
      </w:r>
      <w:r w:rsidRPr="009A31AB">
        <w:rPr>
          <w:rFonts w:cs="宋体" w:hint="eastAsia"/>
          <w:kern w:val="0"/>
          <w:szCs w:val="32"/>
        </w:rPr>
        <w:t>：</w:t>
      </w:r>
      <w:r w:rsidRPr="009A31AB">
        <w:rPr>
          <w:rFonts w:cs="宋体"/>
          <w:kern w:val="0"/>
          <w:szCs w:val="32"/>
        </w:rPr>
        <w:t>Her sick child is a great anxiety to her</w:t>
      </w:r>
      <w:r w:rsidRPr="009A31AB">
        <w:rPr>
          <w:rFonts w:cs="宋体" w:hint="eastAsia"/>
          <w:kern w:val="0"/>
          <w:szCs w:val="32"/>
        </w:rPr>
        <w:t>.</w:t>
      </w:r>
    </w:p>
    <w:p w:rsidR="00A514BF" w:rsidRPr="009A31AB" w:rsidRDefault="00A514BF" w:rsidP="00EC2BA0">
      <w:pPr>
        <w:rPr>
          <w:rFonts w:cs="宋体"/>
          <w:kern w:val="0"/>
          <w:szCs w:val="32"/>
          <w:lang w:val="zh-CN"/>
        </w:rPr>
      </w:pPr>
      <w:r w:rsidRPr="009A31AB">
        <w:rPr>
          <w:rFonts w:cs="宋体" w:hint="eastAsia"/>
          <w:kern w:val="0"/>
          <w:szCs w:val="32"/>
          <w:lang w:val="zh-CN"/>
        </w:rPr>
        <w:t>译：</w:t>
      </w:r>
      <w:r w:rsidRPr="009A31AB">
        <w:rPr>
          <w:rFonts w:cs="宋体"/>
          <w:kern w:val="0"/>
          <w:szCs w:val="32"/>
          <w:lang w:val="zh-CN"/>
        </w:rPr>
        <w:t>她的孩子生病使她十分担忧。</w:t>
      </w:r>
    </w:p>
    <w:p w:rsidR="00A514BF" w:rsidRPr="009A31AB" w:rsidRDefault="00A514BF" w:rsidP="00EC2BA0">
      <w:pPr>
        <w:rPr>
          <w:rFonts w:cs="宋体"/>
          <w:bCs/>
          <w:kern w:val="0"/>
          <w:szCs w:val="32"/>
          <w:lang w:val="zh-CN"/>
        </w:rPr>
      </w:pPr>
      <w:r w:rsidRPr="009A31AB">
        <w:rPr>
          <w:rFonts w:cs="宋体" w:hint="eastAsia"/>
          <w:kern w:val="0"/>
          <w:szCs w:val="32"/>
          <w:lang w:val="zh-CN"/>
        </w:rPr>
        <w:t>5. appear</w:t>
      </w:r>
      <w:r w:rsidRPr="009A31AB">
        <w:rPr>
          <w:rFonts w:cs="宋体"/>
          <w:kern w:val="0"/>
          <w:szCs w:val="32"/>
          <w:lang w:val="zh-CN"/>
        </w:rPr>
        <w:t xml:space="preserve"> </w:t>
      </w:r>
      <w:r w:rsidRPr="009A31AB">
        <w:rPr>
          <w:rFonts w:ascii="Lucida Sans Unicode" w:hAnsi="Lucida Sans Unicode" w:cs="Lucida Sans Unicode"/>
          <w:kern w:val="0"/>
          <w:szCs w:val="32"/>
          <w:lang w:val="zh-CN"/>
        </w:rPr>
        <w:t>[ə'piə]</w:t>
      </w:r>
      <w:r w:rsidRPr="009A31AB">
        <w:rPr>
          <w:rFonts w:cs="宋体"/>
          <w:kern w:val="0"/>
          <w:szCs w:val="32"/>
          <w:lang w:val="zh-CN"/>
        </w:rPr>
        <w:t xml:space="preserve"> </w:t>
      </w:r>
      <w:r w:rsidRPr="009A31AB">
        <w:rPr>
          <w:rFonts w:cs="宋体"/>
          <w:bCs/>
          <w:kern w:val="0"/>
          <w:szCs w:val="32"/>
          <w:lang w:val="zh-CN"/>
        </w:rPr>
        <w:t>vi.</w:t>
      </w:r>
      <w:r w:rsidRPr="009A31AB">
        <w:rPr>
          <w:rFonts w:cs="宋体"/>
          <w:kern w:val="0"/>
          <w:szCs w:val="32"/>
          <w:lang w:val="zh-CN"/>
        </w:rPr>
        <w:t>出现，显现</w:t>
      </w:r>
      <w:r w:rsidRPr="009A31AB">
        <w:rPr>
          <w:rFonts w:cs="宋体" w:hint="eastAsia"/>
          <w:kern w:val="0"/>
          <w:szCs w:val="32"/>
          <w:lang w:val="zh-CN"/>
        </w:rPr>
        <w:t>，</w:t>
      </w:r>
      <w:r w:rsidRPr="009A31AB">
        <w:rPr>
          <w:rFonts w:cs="宋体"/>
          <w:kern w:val="0"/>
          <w:szCs w:val="32"/>
          <w:lang w:val="zh-CN"/>
        </w:rPr>
        <w:t>产生，出版</w:t>
      </w:r>
      <w:r w:rsidRPr="009A31AB">
        <w:rPr>
          <w:rFonts w:cs="宋体"/>
          <w:bCs/>
          <w:kern w:val="0"/>
          <w:szCs w:val="32"/>
          <w:lang w:val="zh-CN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  <w:lang w:val="zh-CN"/>
        </w:rPr>
        <w:t>例</w:t>
      </w:r>
      <w:r w:rsidRPr="009A31AB">
        <w:rPr>
          <w:rFonts w:cs="宋体" w:hint="eastAsia"/>
          <w:kern w:val="0"/>
          <w:szCs w:val="32"/>
        </w:rPr>
        <w:t>：</w:t>
      </w:r>
      <w:r w:rsidRPr="009A31AB">
        <w:rPr>
          <w:rFonts w:cs="宋体"/>
          <w:kern w:val="0"/>
          <w:szCs w:val="32"/>
        </w:rPr>
        <w:t>We expected him</w:t>
      </w:r>
      <w:r w:rsidRPr="009A31AB">
        <w:rPr>
          <w:rFonts w:cs="宋体" w:hint="eastAsia"/>
          <w:kern w:val="0"/>
          <w:szCs w:val="32"/>
        </w:rPr>
        <w:t>,</w:t>
      </w:r>
      <w:r w:rsidRPr="009A31AB">
        <w:rPr>
          <w:rFonts w:cs="宋体"/>
          <w:kern w:val="0"/>
          <w:szCs w:val="32"/>
        </w:rPr>
        <w:t>but he never appeared.</w:t>
      </w:r>
      <w:r w:rsidRPr="009A31AB">
        <w:rPr>
          <w:rFonts w:cs="宋体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  <w:lang w:val="zh-CN"/>
        </w:rPr>
      </w:pPr>
      <w:r w:rsidRPr="009A31AB">
        <w:rPr>
          <w:rFonts w:cs="宋体" w:hint="eastAsia"/>
          <w:kern w:val="0"/>
          <w:szCs w:val="32"/>
          <w:lang w:val="zh-CN"/>
        </w:rPr>
        <w:t>译：</w:t>
      </w:r>
      <w:r w:rsidRPr="009A31AB">
        <w:rPr>
          <w:rFonts w:cs="宋体"/>
          <w:kern w:val="0"/>
          <w:szCs w:val="32"/>
          <w:lang w:val="zh-CN"/>
        </w:rPr>
        <w:t>我们等他，他却一直没来。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6. </w:t>
      </w:r>
      <w:r w:rsidRPr="009A31AB">
        <w:rPr>
          <w:szCs w:val="32"/>
        </w:rPr>
        <w:t>article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['ɑ:tikl]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物品，物件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文章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  <w:lang w:val="zh-CN"/>
        </w:rPr>
        <w:t>例</w:t>
      </w:r>
      <w:r w:rsidRPr="009A31AB">
        <w:rPr>
          <w:rFonts w:cs="宋体" w:hint="eastAsia"/>
          <w:kern w:val="0"/>
          <w:szCs w:val="32"/>
        </w:rPr>
        <w:t>：</w:t>
      </w:r>
      <w:r w:rsidRPr="009A31AB">
        <w:rPr>
          <w:rFonts w:cs="宋体"/>
          <w:kern w:val="0"/>
          <w:szCs w:val="32"/>
        </w:rPr>
        <w:t>This is an article on the new club manager.</w:t>
      </w:r>
      <w:r w:rsidRPr="009A31AB">
        <w:rPr>
          <w:rFonts w:cs="宋体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  <w:lang w:val="zh-CN"/>
        </w:rPr>
      </w:pPr>
      <w:r w:rsidRPr="009A31AB">
        <w:rPr>
          <w:rFonts w:cs="宋体" w:hint="eastAsia"/>
          <w:kern w:val="0"/>
          <w:szCs w:val="32"/>
          <w:lang w:val="zh-CN"/>
        </w:rPr>
        <w:t>译：</w:t>
      </w:r>
      <w:r w:rsidRPr="009A31AB">
        <w:rPr>
          <w:rFonts w:cs="宋体"/>
          <w:kern w:val="0"/>
          <w:szCs w:val="32"/>
          <w:lang w:val="zh-CN"/>
        </w:rPr>
        <w:t>这是一篇介绍新上任的俱乐部经理的文章</w:t>
      </w:r>
      <w:r w:rsidRPr="009A31AB">
        <w:rPr>
          <w:rFonts w:cs="宋体" w:hint="eastAsia"/>
          <w:kern w:val="0"/>
          <w:szCs w:val="32"/>
          <w:lang w:val="zh-CN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7. </w:t>
      </w:r>
      <w:r w:rsidRPr="009A31AB">
        <w:rPr>
          <w:szCs w:val="32"/>
        </w:rPr>
        <w:t>average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['ævəridʒ]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平均的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平常的，普通的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On average,a successful lawyer has to talk to several clients a day.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译：一般来说，一个成功的</w:t>
      </w:r>
      <w:r w:rsidRPr="009A31AB">
        <w:rPr>
          <w:szCs w:val="32"/>
        </w:rPr>
        <w:t>律师</w:t>
      </w:r>
      <w:r w:rsidRPr="009A31AB">
        <w:rPr>
          <w:rFonts w:hint="eastAsia"/>
          <w:szCs w:val="32"/>
        </w:rPr>
        <w:t>一天要和几个客户交谈。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8. </w:t>
      </w:r>
      <w:r w:rsidRPr="009A31AB">
        <w:rPr>
          <w:szCs w:val="32"/>
        </w:rPr>
        <w:t>aware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[ə'wɛə]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意识到的，知道的，明白的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People at the party worried about him,because no one was aware of where he had gone.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译：宴会的人都很担心他，因为都不知道他去哪儿了。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9. </w:t>
      </w:r>
      <w:r w:rsidRPr="009A31AB">
        <w:rPr>
          <w:szCs w:val="32"/>
        </w:rPr>
        <w:t>behavior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[bɪ'heɪvjə]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行为，举止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态度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>It</w:t>
      </w:r>
      <w:r w:rsidRPr="009A31AB">
        <w:rPr>
          <w:bCs/>
          <w:szCs w:val="32"/>
        </w:rPr>
        <w:t>’</w:t>
      </w:r>
      <w:r w:rsidRPr="009A31AB">
        <w:rPr>
          <w:rFonts w:hint="eastAsia"/>
          <w:bCs/>
          <w:szCs w:val="32"/>
        </w:rPr>
        <w:t xml:space="preserve">s </w:t>
      </w:r>
      <w:r w:rsidRPr="009A31AB">
        <w:rPr>
          <w:bCs/>
          <w:szCs w:val="32"/>
        </w:rPr>
        <w:t xml:space="preserve">bad </w:t>
      </w:r>
      <w:r w:rsidRPr="009A31AB">
        <w:rPr>
          <w:szCs w:val="32"/>
        </w:rPr>
        <w:t>behavior</w:t>
      </w:r>
      <w:r w:rsidRPr="009A31AB">
        <w:rPr>
          <w:rFonts w:hint="eastAsia"/>
          <w:szCs w:val="32"/>
        </w:rPr>
        <w:t xml:space="preserve"> </w:t>
      </w:r>
      <w:r w:rsidRPr="009A31AB">
        <w:rPr>
          <w:rFonts w:hint="eastAsia"/>
          <w:bCs/>
          <w:szCs w:val="32"/>
        </w:rPr>
        <w:t>for you to smoke in the public places where smoking is not allowed.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译：在不允许吸烟的公共场合吸烟是不好的行为。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10. </w:t>
      </w:r>
      <w:r w:rsidRPr="009A31AB">
        <w:rPr>
          <w:szCs w:val="32"/>
        </w:rPr>
        <w:t>belong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[bi'lɔŋ]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vi.</w:t>
      </w:r>
      <w:r w:rsidRPr="009A31AB">
        <w:rPr>
          <w:szCs w:val="32"/>
        </w:rPr>
        <w:t>属于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是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的成员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应被放在，应归入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 xml:space="preserve">Harry belongs to the top student among these students.   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译：哈里属于这些学生当中最优秀的学生。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11. client </w:t>
      </w:r>
      <w:r w:rsidRPr="009A31AB">
        <w:rPr>
          <w:rStyle w:val="green1"/>
          <w:sz w:val="21"/>
          <w:szCs w:val="32"/>
        </w:rPr>
        <w:t xml:space="preserve">['klaiənt]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顾客，常客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 can't come to the telephone</w:t>
      </w:r>
      <w:r w:rsidRPr="009A31AB">
        <w:rPr>
          <w:rFonts w:hint="eastAsia"/>
          <w:szCs w:val="32"/>
        </w:rPr>
        <w:t xml:space="preserve">,because </w:t>
      </w:r>
      <w:r w:rsidRPr="009A31AB">
        <w:rPr>
          <w:szCs w:val="32"/>
        </w:rPr>
        <w:t>she's serving a client.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她不能来接电话，她正在接待一位顾客。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12. </w:t>
      </w:r>
      <w:r w:rsidRPr="009A31AB">
        <w:rPr>
          <w:szCs w:val="32"/>
        </w:rPr>
        <w:t>comment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['kɔment]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评论，意见，解释，批评</w:t>
      </w:r>
      <w:r w:rsidRPr="009A31AB">
        <w:rPr>
          <w:rFonts w:hint="eastAsia"/>
          <w:szCs w:val="32"/>
        </w:rPr>
        <w:t>；</w:t>
      </w:r>
      <w:r w:rsidRPr="009A31AB">
        <w:rPr>
          <w:rFonts w:hint="eastAsia"/>
          <w:szCs w:val="32"/>
        </w:rPr>
        <w:t>vt. &amp;vi.</w:t>
      </w:r>
      <w:r w:rsidRPr="009A31AB">
        <w:rPr>
          <w:rFonts w:hint="eastAsia"/>
          <w:szCs w:val="32"/>
        </w:rPr>
        <w:t>评论，谈论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They watched and commented.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他们边看边议论。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13. conduct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[kən'dʌkt]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rFonts w:cs="Arial"/>
          <w:kern w:val="0"/>
          <w:szCs w:val="32"/>
        </w:rPr>
        <w:t>引导</w:t>
      </w:r>
      <w:r w:rsidRPr="009A31AB">
        <w:rPr>
          <w:rFonts w:cs="Arial" w:hint="eastAsia"/>
          <w:kern w:val="0"/>
          <w:szCs w:val="32"/>
        </w:rPr>
        <w:t>，</w:t>
      </w:r>
      <w:r w:rsidRPr="009A31AB">
        <w:rPr>
          <w:rFonts w:cs="Arial"/>
          <w:kern w:val="0"/>
          <w:szCs w:val="32"/>
        </w:rPr>
        <w:t>带领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举止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行为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He is famous for his good conduct.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他因良好的行为而远近闻名。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lastRenderedPageBreak/>
        <w:t>例：</w:t>
      </w:r>
      <w:r w:rsidRPr="009A31AB">
        <w:rPr>
          <w:rFonts w:cs="宋体"/>
          <w:kern w:val="0"/>
          <w:szCs w:val="32"/>
        </w:rPr>
        <w:t xml:space="preserve">He conducted the audience to their seats.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他引观众到他们的座位上。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14. </w:t>
      </w:r>
      <w:r w:rsidRPr="009A31AB">
        <w:rPr>
          <w:szCs w:val="32"/>
        </w:rPr>
        <w:t>direction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[di'rekʃən]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方向，趋向，方面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We are making changes in various directions.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我们在进行多方面的改革。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15.</w:t>
      </w:r>
      <w:r w:rsidRPr="009A31AB">
        <w:rPr>
          <w:szCs w:val="32"/>
        </w:rPr>
        <w:t>emerge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[i'mə:dʒ]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vi.</w:t>
      </w:r>
      <w:r w:rsidRPr="009A31AB">
        <w:rPr>
          <w:szCs w:val="32"/>
        </w:rPr>
        <w:t>出现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显出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暴露</w:t>
      </w:r>
    </w:p>
    <w:p w:rsidR="00A514BF" w:rsidRPr="009A31AB" w:rsidRDefault="00A514BF" w:rsidP="00EC2BA0">
      <w:pPr>
        <w:widowControl/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>H</w:t>
      </w:r>
      <w:r w:rsidRPr="009A31AB">
        <w:rPr>
          <w:bCs/>
          <w:szCs w:val="32"/>
        </w:rPr>
        <w:t>e</w:t>
      </w:r>
      <w:r w:rsidRPr="009A31AB">
        <w:rPr>
          <w:rFonts w:hint="eastAsia"/>
          <w:bCs/>
          <w:szCs w:val="32"/>
        </w:rPr>
        <w:t xml:space="preserve">roes can only emerge in war times. </w:t>
      </w:r>
    </w:p>
    <w:p w:rsidR="00A514BF" w:rsidRPr="009A31AB" w:rsidRDefault="00A514BF" w:rsidP="00EC2BA0">
      <w:pPr>
        <w:widowControl/>
        <w:jc w:val="left"/>
        <w:rPr>
          <w:rFonts w:cs="宋体"/>
          <w:szCs w:val="32"/>
        </w:rPr>
      </w:pPr>
      <w:r w:rsidRPr="009A31AB">
        <w:rPr>
          <w:rFonts w:hint="eastAsia"/>
          <w:bCs/>
          <w:szCs w:val="32"/>
        </w:rPr>
        <w:t>译：英雄只能出现在战争年代。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16. </w:t>
      </w:r>
      <w:r w:rsidRPr="009A31AB">
        <w:rPr>
          <w:szCs w:val="32"/>
        </w:rPr>
        <w:t>evidence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['evidəns]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证词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证据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明显，明白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 scientist must produce evidence in support of a theory.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科学家必须提供证据以支持其理论。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17. </w:t>
      </w:r>
      <w:r w:rsidRPr="009A31AB">
        <w:rPr>
          <w:szCs w:val="32"/>
        </w:rPr>
        <w:t>fare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[fɛə]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费，票价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A police officer claimed that the young man had attempted to avoid paying his fare.</w:t>
      </w:r>
      <w:r w:rsidRPr="009A31AB">
        <w:rPr>
          <w:rFonts w:cs="宋体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szCs w:val="32"/>
        </w:rPr>
      </w:pPr>
      <w:r w:rsidRPr="009A31AB">
        <w:rPr>
          <w:rFonts w:hint="eastAsia"/>
          <w:szCs w:val="32"/>
        </w:rPr>
        <w:t>译：一名警官称那个年轻男子企图逃票。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18. </w:t>
      </w:r>
      <w:r w:rsidRPr="009A31AB">
        <w:rPr>
          <w:szCs w:val="32"/>
        </w:rPr>
        <w:t>fright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[fraɪt]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惊恐，惊吓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The Revolution of France had frightened the other kings of Europe.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译：法国大革命吓怕了欧洲的其它国王。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19. furniture</w:t>
      </w:r>
      <w:r w:rsidRPr="009A31AB">
        <w:rPr>
          <w:rStyle w:val="green1"/>
          <w:sz w:val="21"/>
          <w:szCs w:val="32"/>
        </w:rPr>
        <w:t>['fə:nitʃə]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家具，（可移动的）家具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 a beautiful house!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 xml:space="preserve">Especially there are </w:t>
      </w:r>
      <w:r w:rsidRPr="009A31AB">
        <w:rPr>
          <w:rFonts w:hint="eastAsia"/>
          <w:szCs w:val="32"/>
        </w:rPr>
        <w:t>some furniture.</w:t>
      </w:r>
      <w:r w:rsidRPr="009A31AB">
        <w:rPr>
          <w:szCs w:val="32"/>
        </w:rPr>
        <w:t xml:space="preserve"> 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szCs w:val="32"/>
        </w:rPr>
      </w:pPr>
      <w:r w:rsidRPr="009A31AB">
        <w:rPr>
          <w:rFonts w:hint="eastAsia"/>
          <w:szCs w:val="32"/>
        </w:rPr>
        <w:t>译：多么漂亮的房子！特别是有许多的家具。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20. </w:t>
      </w:r>
      <w:r w:rsidRPr="009A31AB">
        <w:rPr>
          <w:szCs w:val="32"/>
        </w:rPr>
        <w:t>goal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[ɡəul]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球门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目标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得分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There are three kinds of goals: short-term,medium-range and long-term goals.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译：有三种目标：短期、中期、长期。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21. </w:t>
      </w:r>
      <w:r w:rsidRPr="009A31AB">
        <w:rPr>
          <w:szCs w:val="32"/>
        </w:rPr>
        <w:t>guest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[ɡest]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客人，宾客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They are coming to the concert as my guests.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他们作为我的客人出席音乐会。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22. </w:t>
      </w:r>
      <w:r w:rsidRPr="009A31AB">
        <w:rPr>
          <w:szCs w:val="32"/>
        </w:rPr>
        <w:t>hurt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[hə:t]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使受伤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伤害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He hurt his leg while playing football.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他踢足球时伤了腿。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23. </w:t>
      </w:r>
      <w:r w:rsidRPr="009A31AB">
        <w:rPr>
          <w:szCs w:val="32"/>
        </w:rPr>
        <w:t>impression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[im'preʃən]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印象，感想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感觉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 xml:space="preserve">What kind of impression am </w:t>
      </w:r>
      <w:r w:rsidRPr="009A31AB">
        <w:rPr>
          <w:bCs/>
          <w:szCs w:val="32"/>
        </w:rPr>
        <w:t>I</w:t>
      </w:r>
      <w:r w:rsidRPr="009A31AB">
        <w:rPr>
          <w:rFonts w:hint="eastAsia"/>
          <w:bCs/>
          <w:szCs w:val="32"/>
        </w:rPr>
        <w:t xml:space="preserve"> </w:t>
      </w:r>
      <w:r w:rsidRPr="009A31AB">
        <w:rPr>
          <w:bCs/>
          <w:szCs w:val="32"/>
        </w:rPr>
        <w:t>making?</w:t>
      </w:r>
      <w:r w:rsidRPr="009A31AB">
        <w:rPr>
          <w:rFonts w:hint="eastAsia"/>
          <w:bCs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bCs/>
          <w:szCs w:val="32"/>
        </w:rPr>
        <w:t>译：我给大家什么样的印象？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24. i</w:t>
      </w:r>
      <w:r w:rsidRPr="009A31AB">
        <w:rPr>
          <w:szCs w:val="32"/>
        </w:rPr>
        <w:t>ncident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['insidənt]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发生的事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事故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暴力事件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lastRenderedPageBreak/>
        <w:t>例：</w:t>
      </w:r>
      <w:r w:rsidRPr="009A31AB">
        <w:rPr>
          <w:kern w:val="0"/>
          <w:szCs w:val="32"/>
        </w:rPr>
        <w:t xml:space="preserve">Which of the following is NOT true about the </w:t>
      </w:r>
      <w:r w:rsidRPr="009A31AB">
        <w:rPr>
          <w:szCs w:val="32"/>
          <w:lang w:val="en-GB"/>
        </w:rPr>
        <w:t>“</w:t>
      </w:r>
      <w:r w:rsidRPr="009A31AB">
        <w:rPr>
          <w:kern w:val="0"/>
          <w:szCs w:val="32"/>
        </w:rPr>
        <w:t>black snow” incident?</w:t>
      </w:r>
      <w:r w:rsidRPr="009A31AB">
        <w:rPr>
          <w:rFonts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kern w:val="0"/>
          <w:szCs w:val="32"/>
        </w:rPr>
        <w:t>译：关于黑血事故下面哪一个是不正确的？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25. </w:t>
      </w:r>
      <w:r w:rsidRPr="009A31AB">
        <w:rPr>
          <w:szCs w:val="32"/>
        </w:rPr>
        <w:t>interest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['intrist]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兴趣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爱好，嗜好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利益</w:t>
      </w:r>
    </w:p>
    <w:p w:rsidR="00A514BF" w:rsidRPr="009A31AB" w:rsidRDefault="00A514BF" w:rsidP="00EC2BA0">
      <w:pPr>
        <w:rPr>
          <w:szCs w:val="32"/>
          <w:lang w:val="en-GB"/>
        </w:rPr>
      </w:pPr>
      <w:r w:rsidRPr="009A31AB">
        <w:rPr>
          <w:rFonts w:hint="eastAsia"/>
          <w:szCs w:val="32"/>
          <w:lang w:val="en-GB"/>
        </w:rPr>
        <w:t>例：</w:t>
      </w:r>
      <w:r w:rsidRPr="009A31AB">
        <w:rPr>
          <w:szCs w:val="32"/>
          <w:lang w:val="en-GB"/>
        </w:rPr>
        <w:t>Imperfect things may be more interesting.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  <w:lang w:val="en-GB"/>
        </w:rPr>
        <w:t>译</w:t>
      </w:r>
      <w:r w:rsidRPr="009A31AB">
        <w:rPr>
          <w:rFonts w:hint="eastAsia"/>
          <w:kern w:val="0"/>
          <w:szCs w:val="32"/>
        </w:rPr>
        <w:t>：</w:t>
      </w:r>
      <w:r w:rsidRPr="009A31AB">
        <w:rPr>
          <w:rFonts w:hint="eastAsia"/>
          <w:szCs w:val="32"/>
          <w:lang w:val="en-GB"/>
        </w:rPr>
        <w:t>不完善的东西可能会更有趣。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26. </w:t>
      </w:r>
      <w:r w:rsidRPr="009A31AB">
        <w:rPr>
          <w:szCs w:val="32"/>
        </w:rPr>
        <w:t>interrupt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[ɪntə'rʌpt]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打断，插嘴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打扰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打岔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暂停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中断</w:t>
      </w:r>
    </w:p>
    <w:p w:rsidR="00A514BF" w:rsidRPr="009A31AB" w:rsidRDefault="00A514BF" w:rsidP="00EC2BA0">
      <w:pPr>
        <w:pStyle w:val="a6"/>
        <w:rPr>
          <w:rFonts w:ascii="Times New Roman" w:hAnsi="Times New Roman"/>
          <w:szCs w:val="32"/>
        </w:rPr>
      </w:pPr>
      <w:r w:rsidRPr="009A31AB">
        <w:rPr>
          <w:rFonts w:ascii="Times New Roman" w:hAnsi="Times New Roman" w:hint="eastAsia"/>
          <w:szCs w:val="32"/>
        </w:rPr>
        <w:t>例：</w:t>
      </w:r>
      <w:r w:rsidRPr="009A31AB">
        <w:rPr>
          <w:rFonts w:ascii="Times New Roman" w:hAnsi="Times New Roman"/>
          <w:szCs w:val="32"/>
        </w:rPr>
        <w:t xml:space="preserve">I am so sorry to interrupt you again. </w:t>
      </w:r>
      <w:r w:rsidRPr="009A31AB">
        <w:rPr>
          <w:rFonts w:ascii="Times New Roman" w:hAnsi="Times New Roman" w:hint="eastAsia"/>
          <w:szCs w:val="32"/>
        </w:rPr>
        <w:t xml:space="preserve"> </w:t>
      </w:r>
    </w:p>
    <w:p w:rsidR="00A514BF" w:rsidRPr="009A31AB" w:rsidRDefault="00A514BF" w:rsidP="00EC2BA0">
      <w:pPr>
        <w:pStyle w:val="a6"/>
        <w:rPr>
          <w:rFonts w:ascii="Times New Roman" w:hAnsi="Times New Roman"/>
          <w:szCs w:val="32"/>
        </w:rPr>
      </w:pPr>
      <w:r w:rsidRPr="009A31AB">
        <w:rPr>
          <w:rFonts w:ascii="Times New Roman" w:hAnsi="Times New Roman" w:hint="eastAsia"/>
          <w:szCs w:val="32"/>
        </w:rPr>
        <w:t>译：很抱歉又打断你。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27. law</w:t>
      </w:r>
      <w:r w:rsidRPr="009A31AB">
        <w:rPr>
          <w:rStyle w:val="green1"/>
          <w:sz w:val="21"/>
          <w:szCs w:val="32"/>
        </w:rPr>
        <w:t>[lɔ:]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法，法律，法规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M</w:t>
      </w:r>
      <w:r w:rsidRPr="009A31AB">
        <w:rPr>
          <w:szCs w:val="32"/>
        </w:rPr>
        <w:t>ost states had laws against selling cigarettes to young people.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译：大部分州已禁止给青少年卖烟。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28. </w:t>
      </w:r>
      <w:r w:rsidRPr="009A31AB">
        <w:rPr>
          <w:szCs w:val="32"/>
        </w:rPr>
        <w:t>manage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['mænidʒ]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经营，管理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操纵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 managed a clothes shop two years ago.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两年前她开了一家服装店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 is the manager of the company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她是我们公司的经理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29. mess</w:t>
      </w:r>
      <w:r w:rsidRPr="009A31AB">
        <w:rPr>
          <w:rStyle w:val="green1"/>
          <w:sz w:val="21"/>
          <w:szCs w:val="32"/>
        </w:rPr>
        <w:t>[mes]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弄脏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弄乱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Can you help me clear up the mess?</w:t>
      </w:r>
      <w:r w:rsidRPr="009A31AB">
        <w:rPr>
          <w:rFonts w:cs="宋体"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译：你能不能帮我收拾残局？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30. </w:t>
      </w:r>
      <w:r w:rsidRPr="009A31AB">
        <w:rPr>
          <w:szCs w:val="32"/>
        </w:rPr>
        <w:t>occur</w:t>
      </w:r>
      <w:r w:rsidRPr="009A31AB">
        <w:rPr>
          <w:rStyle w:val="green1"/>
          <w:sz w:val="21"/>
          <w:szCs w:val="32"/>
        </w:rPr>
        <w:t xml:space="preserve"> [ə'kə:]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vi.</w:t>
      </w:r>
      <w:r w:rsidRPr="009A31AB">
        <w:rPr>
          <w:szCs w:val="32"/>
        </w:rPr>
        <w:t>发生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举行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存在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被发现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cs="宋体" w:hint="eastAsia"/>
          <w:szCs w:val="32"/>
        </w:rPr>
        <w:t>例：</w:t>
      </w:r>
      <w:r w:rsidRPr="009A31AB">
        <w:rPr>
          <w:rFonts w:cs="宋体"/>
          <w:szCs w:val="32"/>
        </w:rPr>
        <w:t>The great majority of all earthquakes occur on two specific areas</w:t>
      </w:r>
      <w:r w:rsidRPr="009A31AB">
        <w:rPr>
          <w:rFonts w:cs="宋体"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cs="宋体" w:hint="eastAsia"/>
          <w:szCs w:val="32"/>
        </w:rPr>
        <w:t>译：绝大多数情况地震发生在两个地方。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31. </w:t>
      </w:r>
      <w:r w:rsidRPr="009A31AB">
        <w:rPr>
          <w:szCs w:val="32"/>
        </w:rPr>
        <w:t>persuade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[pə'sweid]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说服，劝告</w:t>
      </w:r>
      <w:r w:rsidRPr="009A31AB">
        <w:rPr>
          <w:rStyle w:val="number1"/>
          <w:rFonts w:ascii="Times New Roman" w:hAnsi="Times New Roman" w:hint="eastAsia"/>
          <w:b w:val="0"/>
          <w:sz w:val="21"/>
          <w:szCs w:val="32"/>
        </w:rPr>
        <w:t>，</w:t>
      </w:r>
      <w:r w:rsidRPr="009A31AB">
        <w:rPr>
          <w:szCs w:val="32"/>
        </w:rPr>
        <w:t>使相信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The boy </w:t>
      </w:r>
      <w:r w:rsidRPr="009A31AB">
        <w:rPr>
          <w:rFonts w:hint="eastAsia"/>
          <w:szCs w:val="32"/>
        </w:rPr>
        <w:t xml:space="preserve">is </w:t>
      </w:r>
      <w:r w:rsidRPr="009A31AB">
        <w:rPr>
          <w:szCs w:val="32"/>
        </w:rPr>
        <w:t>persuade</w:t>
      </w:r>
      <w:r w:rsidRPr="009A31AB">
        <w:rPr>
          <w:rFonts w:hint="eastAsia"/>
          <w:szCs w:val="32"/>
        </w:rPr>
        <w:t>d</w:t>
      </w:r>
      <w:r w:rsidRPr="009A31AB">
        <w:rPr>
          <w:szCs w:val="32"/>
        </w:rPr>
        <w:t xml:space="preserve"> easily.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这孩子听劝。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32. </w:t>
      </w:r>
      <w:r w:rsidRPr="009A31AB">
        <w:rPr>
          <w:szCs w:val="32"/>
        </w:rPr>
        <w:t xml:space="preserve">press [pres] </w:t>
      </w:r>
      <w:r w:rsidRPr="009A31AB">
        <w:rPr>
          <w:bCs/>
          <w:szCs w:val="32"/>
        </w:rPr>
        <w:t>n.</w:t>
      </w:r>
      <w:r w:rsidRPr="009A31AB">
        <w:rPr>
          <w:szCs w:val="32"/>
        </w:rPr>
        <w:t>压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挤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压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逼迫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Style w:val="green1"/>
          <w:rFonts w:ascii="Times New Roman" w:hAnsi="Times New Roman" w:hint="eastAsia"/>
          <w:sz w:val="21"/>
          <w:szCs w:val="32"/>
        </w:rPr>
        <w:t>例：</w:t>
      </w:r>
      <w:r w:rsidRPr="009A31AB">
        <w:rPr>
          <w:rFonts w:cs="Arial"/>
          <w:kern w:val="0"/>
          <w:szCs w:val="32"/>
        </w:rPr>
        <w:t>Press the button</w:t>
      </w:r>
      <w:r w:rsidRPr="009A31AB">
        <w:rPr>
          <w:rFonts w:cs="Arial" w:hint="eastAsia"/>
          <w:kern w:val="0"/>
          <w:szCs w:val="32"/>
        </w:rPr>
        <w:t>,</w:t>
      </w:r>
      <w:r w:rsidRPr="009A31AB">
        <w:rPr>
          <w:rFonts w:cs="Arial"/>
          <w:kern w:val="0"/>
          <w:szCs w:val="32"/>
        </w:rPr>
        <w:t>then the machine will work.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按下电钮，</w:t>
      </w:r>
      <w:r w:rsidRPr="009A31AB">
        <w:rPr>
          <w:rFonts w:cs="宋体"/>
          <w:kern w:val="0"/>
          <w:szCs w:val="32"/>
        </w:rPr>
        <w:t xml:space="preserve"> </w:t>
      </w:r>
      <w:r w:rsidRPr="009A31AB">
        <w:rPr>
          <w:rFonts w:cs="宋体"/>
          <w:kern w:val="0"/>
          <w:szCs w:val="32"/>
        </w:rPr>
        <w:t>机器就能转动了。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33. </w:t>
      </w:r>
      <w:r w:rsidRPr="009A31AB">
        <w:rPr>
          <w:szCs w:val="32"/>
        </w:rPr>
        <w:t>pride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[praid]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得意，自豪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自尊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The</w:t>
      </w:r>
      <w:r w:rsidRPr="009A31AB">
        <w:rPr>
          <w:rFonts w:hint="eastAsia"/>
          <w:bCs/>
          <w:szCs w:val="32"/>
        </w:rPr>
        <w:t xml:space="preserve"> hostess usually takes pride in </w:t>
      </w:r>
      <w:r w:rsidRPr="009A31AB">
        <w:rPr>
          <w:bCs/>
          <w:szCs w:val="32"/>
        </w:rPr>
        <w:t>preparation</w:t>
      </w:r>
      <w:r w:rsidRPr="009A31AB">
        <w:rPr>
          <w:rFonts w:hint="eastAsia"/>
          <w:bCs/>
          <w:szCs w:val="32"/>
        </w:rPr>
        <w:t xml:space="preserve"> of special dishes.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bCs/>
          <w:szCs w:val="32"/>
        </w:rPr>
        <w:t>译：女主人以准备特殊的菜肴而感到自豪。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34. </w:t>
      </w:r>
      <w:r w:rsidRPr="009A31AB">
        <w:rPr>
          <w:szCs w:val="32"/>
        </w:rPr>
        <w:t>prize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[praiz]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奖赏，奖金，奖品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>Congratulations! You won the first prize in today</w:t>
      </w:r>
      <w:r w:rsidRPr="009A31AB">
        <w:rPr>
          <w:bCs/>
          <w:szCs w:val="32"/>
        </w:rPr>
        <w:t>’</w:t>
      </w:r>
      <w:r w:rsidRPr="009A31AB">
        <w:rPr>
          <w:rFonts w:hint="eastAsia"/>
          <w:bCs/>
          <w:szCs w:val="32"/>
        </w:rPr>
        <w:t xml:space="preserve">s speech contest.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bCs/>
          <w:szCs w:val="32"/>
        </w:rPr>
        <w:t>译：祝贺你！在今天的演讲比赛中获得第一名。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35. proper</w:t>
      </w:r>
      <w:r w:rsidRPr="009A31AB">
        <w:rPr>
          <w:rStyle w:val="green1"/>
          <w:sz w:val="21"/>
          <w:szCs w:val="32"/>
        </w:rPr>
        <w:t>['prɔpə]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适合的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适当的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适用的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How do Americans ensure proper respect for the national </w:t>
      </w:r>
      <w:r w:rsidRPr="009A31AB">
        <w:rPr>
          <w:szCs w:val="32"/>
        </w:rPr>
        <w:t>flag?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译：美国人是如何确保对国旗应有的尊重？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36. reaction</w:t>
      </w:r>
      <w:r w:rsidRPr="009A31AB">
        <w:rPr>
          <w:rStyle w:val="green1"/>
          <w:sz w:val="21"/>
          <w:szCs w:val="32"/>
        </w:rPr>
        <w:t>[ri'ækʃən]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反应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回应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Their reaction to the joke is to laugh.</w:t>
      </w:r>
      <w:r w:rsidRPr="009A31AB">
        <w:rPr>
          <w:rFonts w:cs="Arial"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他们对这个笑话的反应是笑。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37. </w:t>
      </w:r>
      <w:r w:rsidRPr="009A31AB">
        <w:rPr>
          <w:szCs w:val="32"/>
        </w:rPr>
        <w:t>remark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[ri'mɑ:k]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话语，评论，谈论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In the light of his remarks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we rejected her offer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鉴于他的评语，我们拒绝了她的提议</w:t>
      </w:r>
      <w:r w:rsidRPr="009A31AB">
        <w:rPr>
          <w:rFonts w:hint="eastAsia"/>
          <w:szCs w:val="32"/>
        </w:rPr>
        <w:t>。</w:t>
      </w:r>
      <w:r w:rsidRPr="009A31AB">
        <w:rPr>
          <w:rStyle w:val="grey1"/>
          <w:sz w:val="21"/>
          <w:szCs w:val="32"/>
        </w:rPr>
        <w:tab/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38. </w:t>
      </w:r>
      <w:r w:rsidRPr="009A31AB">
        <w:rPr>
          <w:szCs w:val="32"/>
        </w:rPr>
        <w:t>respond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[ri'spɔnd]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rStyle w:val="blue3"/>
          <w:rFonts w:ascii="Times New Roman" w:hAnsi="Times New Roman" w:hint="eastAsia"/>
          <w:b w:val="0"/>
          <w:sz w:val="21"/>
          <w:szCs w:val="32"/>
        </w:rPr>
        <w:t xml:space="preserve"> </w:t>
      </w:r>
      <w:r w:rsidRPr="009A31AB">
        <w:rPr>
          <w:szCs w:val="32"/>
        </w:rPr>
        <w:t>回答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回应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作出反应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offered him a drink but he did not respond.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我请他喝酒，但他未作回答。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39. scarce</w:t>
      </w:r>
      <w:r w:rsidRPr="009A31AB">
        <w:rPr>
          <w:rStyle w:val="green1"/>
          <w:sz w:val="21"/>
          <w:szCs w:val="32"/>
        </w:rPr>
        <w:t>[skɛəs]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缺乏的，罕见的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food was scarce during the war.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战争期间食物短缺。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40. seldom</w:t>
      </w:r>
      <w:r w:rsidRPr="009A31AB">
        <w:rPr>
          <w:rStyle w:val="green1"/>
          <w:sz w:val="21"/>
          <w:szCs w:val="32"/>
        </w:rPr>
        <w:t>['seldəm]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adv.</w:t>
      </w:r>
      <w:r w:rsidRPr="009A31AB">
        <w:rPr>
          <w:szCs w:val="32"/>
        </w:rPr>
        <w:t>很少，罕见，难得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On Sunda</w:t>
      </w:r>
      <w:r w:rsidRPr="009A31AB">
        <w:rPr>
          <w:rFonts w:hint="eastAsia"/>
          <w:szCs w:val="32"/>
        </w:rPr>
        <w:t xml:space="preserve">ys, </w:t>
      </w:r>
      <w:r w:rsidRPr="009A31AB">
        <w:rPr>
          <w:szCs w:val="32"/>
        </w:rPr>
        <w:t>he seldom stays in the house.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星期天他很少待在房子里。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41. </w:t>
      </w:r>
      <w:r w:rsidRPr="009A31AB">
        <w:rPr>
          <w:szCs w:val="32"/>
        </w:rPr>
        <w:t>sign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[sain]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>.</w:t>
      </w:r>
      <w:r w:rsidRPr="009A31AB">
        <w:rPr>
          <w:szCs w:val="32"/>
        </w:rPr>
        <w:t>标记，符号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saw him making signs at us.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</w:t>
      </w:r>
      <w:r w:rsidRPr="009A31AB">
        <w:rPr>
          <w:szCs w:val="32"/>
        </w:rPr>
        <w:t>看见他向我们做着手势。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42. </w:t>
      </w:r>
      <w:r w:rsidRPr="009A31AB">
        <w:rPr>
          <w:szCs w:val="32"/>
        </w:rPr>
        <w:t>theory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['θiəri]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理论，原理</w:t>
      </w:r>
      <w:r w:rsidRPr="009A31AB">
        <w:rPr>
          <w:rFonts w:hint="eastAsia"/>
          <w:szCs w:val="32"/>
        </w:rPr>
        <w:t>；</w:t>
      </w:r>
      <w:r w:rsidRPr="009A31AB">
        <w:rPr>
          <w:szCs w:val="32"/>
        </w:rPr>
        <w:t>意见，看法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E</w:t>
      </w:r>
      <w:r w:rsidRPr="009A31AB">
        <w:rPr>
          <w:szCs w:val="32"/>
        </w:rPr>
        <w:t>veryone understands Einstein’s theory today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译：现在每个人都能理解爱因斯坦的理论。</w:t>
      </w:r>
    </w:p>
    <w:p w:rsidR="00A514BF" w:rsidRPr="009A31AB" w:rsidRDefault="00A514BF" w:rsidP="00EC2BA0">
      <w:pPr>
        <w:rPr>
          <w:szCs w:val="32"/>
        </w:rPr>
      </w:pPr>
    </w:p>
    <w:p w:rsidR="00A514BF" w:rsidRPr="009A31AB" w:rsidRDefault="00A514BF" w:rsidP="00EC2BA0">
      <w:pPr>
        <w:rPr>
          <w:b/>
          <w:szCs w:val="32"/>
        </w:rPr>
      </w:pPr>
      <w:r w:rsidRPr="009A31AB">
        <w:rPr>
          <w:rFonts w:hint="eastAsia"/>
          <w:b/>
          <w:szCs w:val="32"/>
        </w:rPr>
        <w:t>完型填空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1. a</w:t>
      </w:r>
      <w:r w:rsidRPr="009A31AB">
        <w:rPr>
          <w:szCs w:val="32"/>
        </w:rPr>
        <w:t>bility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[ə'biliti]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能力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才智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天资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本领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His ability is limited.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译：他的能力有限。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2. </w:t>
      </w:r>
      <w:r w:rsidRPr="009A31AB">
        <w:rPr>
          <w:szCs w:val="32"/>
        </w:rPr>
        <w:t>adapt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[ə'dæpt]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 xml:space="preserve"> 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适应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适合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We should adapt ourselves to the new surroundings.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译：我们应当使自己适应新的环境。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3. </w:t>
      </w:r>
      <w:r w:rsidRPr="009A31AB">
        <w:rPr>
          <w:szCs w:val="32"/>
        </w:rPr>
        <w:t>adopt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[ə'dɔpt]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收养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采用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采纳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lastRenderedPageBreak/>
        <w:t>例：</w:t>
      </w:r>
      <w:r w:rsidRPr="009A31AB">
        <w:rPr>
          <w:kern w:val="0"/>
          <w:szCs w:val="32"/>
        </w:rPr>
        <w:t xml:space="preserve">The factories have adopted the newest modern technology.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译：那几家工厂采用了现代的最新技术。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4. </w:t>
      </w:r>
      <w:r w:rsidRPr="009A31AB">
        <w:rPr>
          <w:szCs w:val="32"/>
        </w:rPr>
        <w:t>affect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[ə'fekt]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影响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感动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Yet the waves, no matter how big or how violent, affect only the surface of the sea.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译：然而，大浪不管多么巨大猛烈，只能影响海面。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5. </w:t>
      </w:r>
      <w:r w:rsidRPr="009A31AB">
        <w:rPr>
          <w:szCs w:val="32"/>
        </w:rPr>
        <w:t>apart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[ə'pɑ:t]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adv.</w:t>
      </w:r>
      <w:r w:rsidRPr="009A31AB">
        <w:rPr>
          <w:szCs w:val="32"/>
        </w:rPr>
        <w:t>相距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相隔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分离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</w:t>
      </w:r>
      <w:r w:rsidRPr="009A31AB">
        <w:rPr>
          <w:rFonts w:hint="eastAsia"/>
          <w:kern w:val="0"/>
          <w:szCs w:val="32"/>
        </w:rPr>
        <w:t>：</w:t>
      </w:r>
      <w:r w:rsidRPr="009A31AB">
        <w:rPr>
          <w:kern w:val="0"/>
          <w:szCs w:val="32"/>
        </w:rPr>
        <w:t>Take a machine apart</w:t>
      </w:r>
      <w:r w:rsidRPr="009A31AB">
        <w:rPr>
          <w:rFonts w:hint="eastAsia"/>
          <w:kern w:val="0"/>
          <w:szCs w:val="32"/>
        </w:rPr>
        <w:t>.</w:t>
      </w:r>
      <w:r w:rsidRPr="009A31AB">
        <w:rPr>
          <w:kern w:val="0"/>
          <w:szCs w:val="32"/>
        </w:rPr>
        <w:t xml:space="preserve">  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译：把机器拆开。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6. </w:t>
      </w:r>
      <w:r w:rsidRPr="009A31AB">
        <w:rPr>
          <w:szCs w:val="32"/>
        </w:rPr>
        <w:t>astonish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[əs'tɔniʃ]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使惊讶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使大为吃惊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Her father's sudden death astonished her. 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译：父亲突然逝世使她大为震惊。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7. </w:t>
      </w:r>
      <w:r w:rsidRPr="009A31AB">
        <w:rPr>
          <w:szCs w:val="32"/>
        </w:rPr>
        <w:t>career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[kə'riə]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职业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生涯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专业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My uncle entered upon a diplomatic career at the age of thirty-five.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译：我伯父</w:t>
      </w:r>
      <w:r w:rsidRPr="009A31AB">
        <w:rPr>
          <w:kern w:val="0"/>
          <w:szCs w:val="32"/>
        </w:rPr>
        <w:t>35</w:t>
      </w:r>
      <w:r w:rsidRPr="009A31AB">
        <w:rPr>
          <w:kern w:val="0"/>
          <w:szCs w:val="32"/>
        </w:rPr>
        <w:t>岁时开始了外交官的生涯。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8. </w:t>
      </w:r>
      <w:r w:rsidRPr="009A31AB">
        <w:rPr>
          <w:szCs w:val="32"/>
        </w:rPr>
        <w:t>celebrate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['selibreit]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庆祝，庆贺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We gather together and celebrate Thanksgiving Day.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</w:t>
      </w:r>
      <w:r w:rsidRPr="009A31AB">
        <w:rPr>
          <w:rFonts w:hint="eastAsia"/>
          <w:kern w:val="0"/>
          <w:szCs w:val="32"/>
        </w:rPr>
        <w:t>：</w:t>
      </w:r>
      <w:r w:rsidRPr="009A31AB">
        <w:rPr>
          <w:kern w:val="0"/>
          <w:szCs w:val="32"/>
        </w:rPr>
        <w:t>我们聚在一起来庆祝感恩节。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9. </w:t>
      </w:r>
      <w:r w:rsidRPr="009A31AB">
        <w:rPr>
          <w:szCs w:val="32"/>
        </w:rPr>
        <w:t>convenient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[kən'vi:njənt]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方便的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便利的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合适的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Mobile phone is </w:t>
      </w:r>
      <w:r w:rsidRPr="009A31AB">
        <w:rPr>
          <w:bCs/>
          <w:szCs w:val="32"/>
        </w:rPr>
        <w:t>convenient for the user at any time to contact others.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译：</w:t>
      </w:r>
      <w:r w:rsidRPr="009A31AB">
        <w:rPr>
          <w:bCs/>
          <w:szCs w:val="32"/>
        </w:rPr>
        <w:t>手机方便</w:t>
      </w:r>
      <w:r w:rsidRPr="009A31AB">
        <w:rPr>
          <w:rFonts w:hint="eastAsia"/>
          <w:bCs/>
          <w:szCs w:val="32"/>
        </w:rPr>
        <w:t>用户</w:t>
      </w:r>
      <w:r w:rsidRPr="009A31AB">
        <w:rPr>
          <w:bCs/>
          <w:szCs w:val="32"/>
        </w:rPr>
        <w:t>在任何时候联系别人</w:t>
      </w:r>
      <w:r w:rsidRPr="009A31AB">
        <w:rPr>
          <w:rFonts w:hint="eastAsia"/>
          <w:bCs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10. </w:t>
      </w:r>
      <w:r w:rsidRPr="009A31AB">
        <w:rPr>
          <w:szCs w:val="32"/>
        </w:rPr>
        <w:t>curious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['kjuəriəs]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好奇的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稀奇的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He is curious </w:t>
      </w:r>
      <w:r w:rsidRPr="009A31AB">
        <w:rPr>
          <w:rFonts w:hint="eastAsia"/>
          <w:szCs w:val="32"/>
        </w:rPr>
        <w:t xml:space="preserve">about </w:t>
      </w:r>
      <w:r w:rsidRPr="009A31AB">
        <w:rPr>
          <w:szCs w:val="32"/>
        </w:rPr>
        <w:t>everything</w:t>
      </w:r>
      <w:r w:rsidRPr="009A31AB">
        <w:rPr>
          <w:rFonts w:hint="eastAsia"/>
          <w:szCs w:val="32"/>
        </w:rPr>
        <w:t>.</w:t>
      </w:r>
      <w:r w:rsidRPr="009A31AB">
        <w:rPr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译：她好奇每件事情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11. </w:t>
      </w:r>
      <w:r w:rsidRPr="009A31AB">
        <w:rPr>
          <w:szCs w:val="32"/>
        </w:rPr>
        <w:t>decorate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['dekəreit]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装饰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授予</w:t>
      </w:r>
      <w:r w:rsidRPr="009A31AB">
        <w:rPr>
          <w:szCs w:val="32"/>
        </w:rPr>
        <w:t>(</w:t>
      </w:r>
      <w:r w:rsidRPr="009A31AB">
        <w:rPr>
          <w:szCs w:val="32"/>
        </w:rPr>
        <w:t>某人</w:t>
      </w:r>
      <w:r w:rsidRPr="009A31AB">
        <w:rPr>
          <w:szCs w:val="32"/>
        </w:rPr>
        <w:t>)</w:t>
      </w:r>
      <w:r w:rsidRPr="009A31AB">
        <w:rPr>
          <w:szCs w:val="32"/>
        </w:rPr>
        <w:t>勋章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My mother likes to decorate rooms.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译：我妈妈非常喜欢装饰房间。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12. </w:t>
      </w:r>
      <w:r w:rsidRPr="009A31AB">
        <w:rPr>
          <w:szCs w:val="32"/>
        </w:rPr>
        <w:t>display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[dis'plei]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陈列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展览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A new kind of car was on display in the shop.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译：商店里展出一</w:t>
      </w:r>
      <w:r w:rsidRPr="009A31AB">
        <w:rPr>
          <w:rFonts w:hint="eastAsia"/>
          <w:kern w:val="0"/>
          <w:szCs w:val="32"/>
        </w:rPr>
        <w:t>款</w:t>
      </w:r>
      <w:r w:rsidRPr="009A31AB">
        <w:rPr>
          <w:kern w:val="0"/>
          <w:szCs w:val="32"/>
        </w:rPr>
        <w:t>新汽车。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13. </w:t>
      </w:r>
      <w:r w:rsidRPr="009A31AB">
        <w:rPr>
          <w:szCs w:val="32"/>
        </w:rPr>
        <w:t>disturb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[dis'tə:b]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打扰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妨碍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干扰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bCs/>
          <w:szCs w:val="32"/>
        </w:rPr>
        <w:t>例：</w:t>
      </w:r>
      <w:r w:rsidRPr="009A31AB">
        <w:rPr>
          <w:bCs/>
          <w:szCs w:val="32"/>
        </w:rPr>
        <w:t>Sorry to disturb you</w:t>
      </w:r>
      <w:r w:rsidRPr="009A31AB">
        <w:rPr>
          <w:rFonts w:hint="eastAsia"/>
          <w:bCs/>
          <w:szCs w:val="32"/>
        </w:rPr>
        <w:t>.</w:t>
      </w:r>
      <w:r w:rsidRPr="009A31AB">
        <w:rPr>
          <w:bCs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bCs/>
          <w:szCs w:val="32"/>
        </w:rPr>
        <w:t>译</w:t>
      </w:r>
      <w:r w:rsidRPr="009A31AB">
        <w:rPr>
          <w:rFonts w:hint="eastAsia"/>
          <w:bCs/>
          <w:szCs w:val="32"/>
        </w:rPr>
        <w:t>：</w:t>
      </w:r>
      <w:r w:rsidRPr="009A31AB">
        <w:rPr>
          <w:bCs/>
          <w:szCs w:val="32"/>
        </w:rPr>
        <w:t>对不</w:t>
      </w:r>
      <w:r w:rsidRPr="009A31AB">
        <w:rPr>
          <w:rFonts w:hint="eastAsia"/>
          <w:bCs/>
          <w:szCs w:val="32"/>
        </w:rPr>
        <w:t>起</w:t>
      </w:r>
      <w:r w:rsidRPr="009A31AB">
        <w:rPr>
          <w:bCs/>
          <w:szCs w:val="32"/>
        </w:rPr>
        <w:t>打扰你</w:t>
      </w:r>
      <w:r w:rsidRPr="009A31AB">
        <w:rPr>
          <w:rFonts w:hint="eastAsia"/>
          <w:bCs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14. </w:t>
      </w:r>
      <w:r w:rsidRPr="009A31AB">
        <w:rPr>
          <w:szCs w:val="32"/>
        </w:rPr>
        <w:t>elect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[i'lekt]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进行</w:t>
      </w:r>
      <w:r w:rsidRPr="009A31AB">
        <w:rPr>
          <w:szCs w:val="32"/>
        </w:rPr>
        <w:t>)</w:t>
      </w:r>
      <w:r w:rsidRPr="009A31AB">
        <w:rPr>
          <w:szCs w:val="32"/>
        </w:rPr>
        <w:t>选举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推举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lastRenderedPageBreak/>
        <w:t>例</w:t>
      </w:r>
      <w:r w:rsidRPr="009A31AB">
        <w:rPr>
          <w:rFonts w:hint="eastAsia"/>
          <w:kern w:val="0"/>
          <w:szCs w:val="32"/>
        </w:rPr>
        <w:t>：</w:t>
      </w:r>
      <w:r w:rsidRPr="009A31AB">
        <w:rPr>
          <w:kern w:val="0"/>
          <w:szCs w:val="32"/>
        </w:rPr>
        <w:t>After he was elected chairman of the committee, Mr. Smith was found working in the lab early in the morning.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</w:t>
      </w:r>
      <w:r w:rsidRPr="009A31AB">
        <w:rPr>
          <w:rFonts w:hint="eastAsia"/>
          <w:kern w:val="0"/>
          <w:szCs w:val="32"/>
        </w:rPr>
        <w:t>：</w:t>
      </w:r>
      <w:r w:rsidRPr="009A31AB">
        <w:rPr>
          <w:kern w:val="0"/>
          <w:szCs w:val="32"/>
        </w:rPr>
        <w:t>史密斯当选委员会主席以后，人们发现他一大早就到办公室工作了。</w:t>
      </w:r>
    </w:p>
    <w:p w:rsidR="00A514BF" w:rsidRPr="009A31AB" w:rsidRDefault="00A514BF" w:rsidP="00EC2BA0">
      <w:pPr>
        <w:tabs>
          <w:tab w:val="left" w:pos="885"/>
        </w:tabs>
        <w:rPr>
          <w:szCs w:val="32"/>
        </w:rPr>
      </w:pPr>
      <w:r w:rsidRPr="009A31AB">
        <w:rPr>
          <w:rFonts w:hint="eastAsia"/>
          <w:szCs w:val="32"/>
        </w:rPr>
        <w:t xml:space="preserve">15. </w:t>
      </w:r>
      <w:r w:rsidRPr="009A31AB">
        <w:rPr>
          <w:szCs w:val="32"/>
        </w:rPr>
        <w:t>exist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[iɡ'zist]</w:t>
      </w:r>
      <w:r w:rsidRPr="009A31AB">
        <w:rPr>
          <w:rStyle w:val="blue3"/>
          <w:b w:val="0"/>
          <w:sz w:val="21"/>
          <w:szCs w:val="32"/>
        </w:rPr>
        <w:t>vi.</w:t>
      </w:r>
      <w:r w:rsidRPr="009A31AB">
        <w:rPr>
          <w:szCs w:val="32"/>
        </w:rPr>
        <w:t>存在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活下来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幸存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Man cannot exist without oxygen.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译：人没有氧气就不能生存。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16. </w:t>
      </w:r>
      <w:r w:rsidRPr="009A31AB">
        <w:rPr>
          <w:szCs w:val="32"/>
        </w:rPr>
        <w:t>force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[fɔ:s]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力量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力气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>The people thought that Louis intended to put down the Revolution by force</w:t>
      </w:r>
      <w:r w:rsidRPr="009A31AB">
        <w:rPr>
          <w:rFonts w:hint="eastAsia"/>
          <w:szCs w:val="32"/>
        </w:rPr>
        <w:t>.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译：人们认为</w:t>
      </w:r>
      <w:r w:rsidRPr="009A31AB">
        <w:rPr>
          <w:rFonts w:ascii="Tahoma" w:hAnsi="Tahoma" w:cs="Tahoma"/>
          <w:szCs w:val="32"/>
        </w:rPr>
        <w:t>路易斯</w:t>
      </w:r>
      <w:r w:rsidRPr="009A31AB">
        <w:rPr>
          <w:szCs w:val="32"/>
        </w:rPr>
        <w:t>企图用武力去镇压革命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17. </w:t>
      </w:r>
      <w:r w:rsidRPr="009A31AB">
        <w:rPr>
          <w:szCs w:val="32"/>
        </w:rPr>
        <w:t>include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[in'klu:d]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包括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包含，计入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I include you in the list.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译：我把你列入名单。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18. </w:t>
      </w:r>
      <w:r w:rsidRPr="009A31AB">
        <w:rPr>
          <w:szCs w:val="32"/>
        </w:rPr>
        <w:t>indeed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[in'di:d]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adv.</w:t>
      </w:r>
      <w:r w:rsidRPr="009A31AB">
        <w:rPr>
          <w:szCs w:val="32"/>
        </w:rPr>
        <w:t>的确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确实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甚至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实际上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This is indeed a most pressing problem.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译：这的确是一个非常棘手的问题。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19. </w:t>
      </w:r>
      <w:r w:rsidRPr="009A31AB">
        <w:rPr>
          <w:szCs w:val="32"/>
        </w:rPr>
        <w:t>involve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[in'vɔlv]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牵涉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包含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需要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牵涉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The demonstration involved 200 students.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译：有</w:t>
      </w:r>
      <w:r w:rsidRPr="009A31AB">
        <w:rPr>
          <w:kern w:val="0"/>
          <w:szCs w:val="32"/>
        </w:rPr>
        <w:t>200</w:t>
      </w:r>
      <w:r w:rsidRPr="009A31AB">
        <w:rPr>
          <w:kern w:val="0"/>
          <w:szCs w:val="32"/>
        </w:rPr>
        <w:t>名学生参加了这次示威游行。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20. l</w:t>
      </w:r>
      <w:r w:rsidRPr="009A31AB">
        <w:rPr>
          <w:szCs w:val="32"/>
        </w:rPr>
        <w:t>ocal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['ləukəl]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地方性的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本地的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当地人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本地人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I read the local newspaper with great interest every evening.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译：我每天晚上都饶有兴致的阅读当地的报纸。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21. </w:t>
      </w:r>
      <w:r w:rsidRPr="009A31AB">
        <w:rPr>
          <w:szCs w:val="32"/>
        </w:rPr>
        <w:t>obtain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[əb'tein]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获得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得到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买到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Where can I obtain the book</w:t>
      </w:r>
      <w:r w:rsidRPr="009A31AB">
        <w:rPr>
          <w:rFonts w:hint="eastAsia"/>
          <w:kern w:val="0"/>
          <w:szCs w:val="32"/>
        </w:rPr>
        <w:t>?</w:t>
      </w:r>
      <w:r w:rsidRPr="009A31AB">
        <w:rPr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kern w:val="0"/>
          <w:szCs w:val="32"/>
        </w:rPr>
        <w:t>译：我在哪里能买到这本书</w:t>
      </w:r>
      <w:r w:rsidRPr="009A31AB">
        <w:rPr>
          <w:rFonts w:hint="eastAsia"/>
          <w:kern w:val="0"/>
          <w:szCs w:val="32"/>
        </w:rPr>
        <w:t>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22. </w:t>
      </w:r>
      <w:r w:rsidRPr="009A31AB">
        <w:rPr>
          <w:szCs w:val="32"/>
        </w:rPr>
        <w:t>paint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[peint]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油漆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涂料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颜料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Don't touch the door</w:t>
      </w:r>
      <w:r w:rsidRPr="009A31AB">
        <w:rPr>
          <w:rFonts w:hint="eastAsia"/>
          <w:kern w:val="0"/>
          <w:szCs w:val="32"/>
        </w:rPr>
        <w:t xml:space="preserve">, since </w:t>
      </w:r>
      <w:r w:rsidRPr="009A31AB">
        <w:rPr>
          <w:kern w:val="0"/>
          <w:szCs w:val="32"/>
        </w:rPr>
        <w:t xml:space="preserve">the paint is wet. 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译：别碰这门</w:t>
      </w:r>
      <w:r w:rsidRPr="009A31AB">
        <w:rPr>
          <w:rFonts w:hint="eastAsia"/>
          <w:kern w:val="0"/>
          <w:szCs w:val="32"/>
        </w:rPr>
        <w:t>，</w:t>
      </w:r>
      <w:r w:rsidRPr="009A31AB">
        <w:rPr>
          <w:kern w:val="0"/>
          <w:szCs w:val="32"/>
        </w:rPr>
        <w:t>油漆未干。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23. </w:t>
      </w:r>
      <w:r w:rsidRPr="009A31AB">
        <w:rPr>
          <w:szCs w:val="32"/>
        </w:rPr>
        <w:t>province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['prɔvins]</w:t>
      </w:r>
      <w:r w:rsidRPr="009A31AB">
        <w:rPr>
          <w:rStyle w:val="blue3"/>
          <w:b w:val="0"/>
          <w:sz w:val="21"/>
          <w:szCs w:val="32"/>
        </w:rPr>
        <w:t xml:space="preserve"> n.</w:t>
      </w:r>
      <w:r w:rsidRPr="009A31AB">
        <w:rPr>
          <w:szCs w:val="32"/>
        </w:rPr>
        <w:t>省份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大行政区，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rFonts w:hint="eastAsia"/>
          <w:szCs w:val="32"/>
        </w:rPr>
        <w:t>M</w:t>
      </w:r>
      <w:r w:rsidRPr="009A31AB">
        <w:rPr>
          <w:szCs w:val="32"/>
        </w:rPr>
        <w:t>y hometown is H</w:t>
      </w:r>
      <w:r w:rsidRPr="009A31AB">
        <w:rPr>
          <w:rFonts w:hint="eastAsia"/>
          <w:szCs w:val="32"/>
        </w:rPr>
        <w:t>e</w:t>
      </w:r>
      <w:r w:rsidRPr="009A31AB">
        <w:rPr>
          <w:szCs w:val="32"/>
        </w:rPr>
        <w:t>bei province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我的家乡是河北省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24. </w:t>
      </w:r>
      <w:r w:rsidRPr="009A31AB">
        <w:rPr>
          <w:szCs w:val="32"/>
        </w:rPr>
        <w:t>pull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[pul]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拔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拉动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移动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I got a decayed tooth pulled off yesterday.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译：我昨天把一颗蛀牙拔了。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rFonts w:hint="eastAsia"/>
          <w:szCs w:val="32"/>
        </w:rPr>
        <w:lastRenderedPageBreak/>
        <w:t xml:space="preserve">25. </w:t>
      </w:r>
      <w:r w:rsidRPr="009A31AB">
        <w:rPr>
          <w:szCs w:val="32"/>
        </w:rPr>
        <w:t>push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[puʃ]</w:t>
      </w:r>
      <w:r w:rsidRPr="009A31AB">
        <w:rPr>
          <w:bCs/>
          <w:kern w:val="0"/>
          <w:szCs w:val="32"/>
        </w:rPr>
        <w:t>vt. &amp; vi.</w:t>
      </w:r>
      <w:r w:rsidRPr="009A31AB">
        <w:rPr>
          <w:kern w:val="0"/>
          <w:szCs w:val="32"/>
        </w:rPr>
        <w:t>推</w:t>
      </w:r>
      <w:r w:rsidRPr="009A31AB">
        <w:rPr>
          <w:kern w:val="0"/>
          <w:szCs w:val="32"/>
        </w:rPr>
        <w:t xml:space="preserve">, </w:t>
      </w:r>
      <w:r w:rsidRPr="009A31AB">
        <w:rPr>
          <w:kern w:val="0"/>
          <w:szCs w:val="32"/>
        </w:rPr>
        <w:t>推动，移动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I gently push the actors</w:t>
      </w:r>
      <w:r w:rsidRPr="009A31AB">
        <w:rPr>
          <w:rFonts w:hint="eastAsia"/>
          <w:kern w:val="0"/>
          <w:szCs w:val="32"/>
        </w:rPr>
        <w:t xml:space="preserve"> in </w:t>
      </w:r>
      <w:r w:rsidRPr="009A31AB">
        <w:rPr>
          <w:kern w:val="0"/>
          <w:szCs w:val="32"/>
        </w:rPr>
        <w:t xml:space="preserve">the direction I want them to go.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译：我轻轻地把演员们推向我希望的方向。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26. </w:t>
      </w:r>
      <w:r w:rsidRPr="009A31AB">
        <w:rPr>
          <w:szCs w:val="32"/>
        </w:rPr>
        <w:t>spoil</w:t>
      </w:r>
      <w:r w:rsidRPr="009A31AB">
        <w:rPr>
          <w:rStyle w:val="green1"/>
          <w:sz w:val="21"/>
          <w:szCs w:val="32"/>
        </w:rPr>
        <w:t xml:space="preserve"> [spɔil]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vi.</w:t>
      </w:r>
      <w:r w:rsidRPr="009A31AB">
        <w:rPr>
          <w:szCs w:val="32"/>
        </w:rPr>
        <w:t>变质，变坏，腐败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bookmarkStart w:id="3" w:name="OLE_LINK16"/>
      <w:bookmarkStart w:id="4" w:name="OLE_LINK17"/>
      <w:r w:rsidRPr="009A31AB">
        <w:rPr>
          <w:kern w:val="0"/>
          <w:szCs w:val="32"/>
        </w:rPr>
        <w:t>Some kinds of food soon spoil</w:t>
      </w:r>
      <w:bookmarkEnd w:id="3"/>
      <w:bookmarkEnd w:id="4"/>
      <w:r w:rsidRPr="009A31AB">
        <w:rPr>
          <w:kern w:val="0"/>
          <w:szCs w:val="32"/>
        </w:rPr>
        <w:t xml:space="preserve">.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译：有些食物易变质。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27. </w:t>
      </w:r>
      <w:r w:rsidRPr="009A31AB">
        <w:rPr>
          <w:szCs w:val="32"/>
        </w:rPr>
        <w:t>superior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[sju'piəriə]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级别、地位</w:t>
      </w:r>
      <w:r w:rsidRPr="009A31AB">
        <w:rPr>
          <w:szCs w:val="32"/>
        </w:rPr>
        <w:t>)</w:t>
      </w:r>
      <w:r w:rsidRPr="009A31AB">
        <w:rPr>
          <w:szCs w:val="32"/>
        </w:rPr>
        <w:t>较高的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(</w:t>
      </w:r>
      <w:r w:rsidRPr="009A31AB">
        <w:rPr>
          <w:szCs w:val="32"/>
        </w:rPr>
        <w:t>品质、程度</w:t>
      </w:r>
      <w:r w:rsidRPr="009A31AB">
        <w:rPr>
          <w:szCs w:val="32"/>
        </w:rPr>
        <w:t>)</w:t>
      </w:r>
      <w:r w:rsidRPr="009A31AB">
        <w:rPr>
          <w:szCs w:val="32"/>
        </w:rPr>
        <w:t>优良的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较好的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You're a very superior young woman.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译：你是一个非常优秀的年轻女性。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28. </w:t>
      </w:r>
      <w:r w:rsidRPr="009A31AB">
        <w:rPr>
          <w:szCs w:val="32"/>
        </w:rPr>
        <w:t>swallow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['swɔləu</w:t>
      </w:r>
      <w:r w:rsidRPr="009A31AB">
        <w:rPr>
          <w:rStyle w:val="green1"/>
          <w:rFonts w:hAnsi="Times New Roman"/>
          <w:sz w:val="21"/>
          <w:szCs w:val="32"/>
        </w:rPr>
        <w:t>，</w:t>
      </w:r>
      <w:r w:rsidRPr="009A31AB">
        <w:rPr>
          <w:rStyle w:val="green1"/>
          <w:sz w:val="21"/>
          <w:szCs w:val="32"/>
        </w:rPr>
        <w:t xml:space="preserve">]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吞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咽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He swallowed without chewing. 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译：他未经咀嚼就把食物咽下。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29. </w:t>
      </w:r>
      <w:r w:rsidRPr="009A31AB">
        <w:rPr>
          <w:szCs w:val="32"/>
        </w:rPr>
        <w:t>system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['sistəm]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系统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体系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制度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>The school management system must be improved</w:t>
      </w:r>
      <w:r w:rsidRPr="009A31AB">
        <w:rPr>
          <w:rFonts w:hint="eastAsia"/>
          <w:szCs w:val="32"/>
        </w:rPr>
        <w:t>.</w:t>
      </w:r>
      <w:r w:rsidRPr="009A31AB">
        <w:rPr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译：学校的管理制度必须改进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rFonts w:hint="eastAsia"/>
          <w:szCs w:val="32"/>
        </w:rPr>
        <w:t xml:space="preserve">30. </w:t>
      </w:r>
      <w:r w:rsidRPr="009A31AB">
        <w:rPr>
          <w:szCs w:val="32"/>
        </w:rPr>
        <w:t>tire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['taiə] </w:t>
      </w:r>
      <w:r w:rsidRPr="009A31AB">
        <w:rPr>
          <w:bCs/>
          <w:kern w:val="0"/>
          <w:szCs w:val="32"/>
        </w:rPr>
        <w:t>vt. &amp; vi.</w:t>
      </w:r>
      <w:r w:rsidRPr="009A31AB">
        <w:rPr>
          <w:kern w:val="0"/>
          <w:szCs w:val="32"/>
        </w:rPr>
        <w:t>(</w:t>
      </w:r>
      <w:r w:rsidRPr="009A31AB">
        <w:rPr>
          <w:kern w:val="0"/>
          <w:szCs w:val="32"/>
        </w:rPr>
        <w:t>使</w:t>
      </w:r>
      <w:r w:rsidRPr="009A31AB">
        <w:rPr>
          <w:kern w:val="0"/>
          <w:szCs w:val="32"/>
        </w:rPr>
        <w:t>)</w:t>
      </w:r>
      <w:r w:rsidRPr="009A31AB">
        <w:rPr>
          <w:kern w:val="0"/>
          <w:szCs w:val="32"/>
        </w:rPr>
        <w:t>疲劳</w:t>
      </w:r>
      <w:r w:rsidRPr="009A31AB">
        <w:rPr>
          <w:rFonts w:hint="eastAsia"/>
          <w:kern w:val="0"/>
          <w:szCs w:val="32"/>
        </w:rPr>
        <w:t>；</w:t>
      </w:r>
      <w:r w:rsidRPr="009A31AB">
        <w:rPr>
          <w:bCs/>
          <w:kern w:val="0"/>
          <w:szCs w:val="32"/>
        </w:rPr>
        <w:t>vi.</w:t>
      </w:r>
      <w:r w:rsidRPr="009A31AB">
        <w:rPr>
          <w:kern w:val="0"/>
          <w:szCs w:val="32"/>
        </w:rPr>
        <w:t>对</w:t>
      </w:r>
      <w:r w:rsidRPr="009A31AB">
        <w:rPr>
          <w:kern w:val="0"/>
          <w:szCs w:val="32"/>
        </w:rPr>
        <w:t>(</w:t>
      </w:r>
      <w:r w:rsidRPr="009A31AB">
        <w:rPr>
          <w:kern w:val="0"/>
          <w:szCs w:val="32"/>
        </w:rPr>
        <w:t>做</w:t>
      </w:r>
      <w:r w:rsidRPr="009A31AB">
        <w:rPr>
          <w:kern w:val="0"/>
          <w:szCs w:val="32"/>
        </w:rPr>
        <w:t>)</w:t>
      </w:r>
      <w:r w:rsidRPr="009A31AB">
        <w:rPr>
          <w:kern w:val="0"/>
          <w:szCs w:val="32"/>
        </w:rPr>
        <w:t>某事感到厌倦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Young children</w:t>
      </w:r>
      <w:r w:rsidRPr="009A31AB">
        <w:rPr>
          <w:rFonts w:hint="eastAsia"/>
          <w:kern w:val="0"/>
          <w:szCs w:val="32"/>
        </w:rPr>
        <w:t xml:space="preserve"> get</w:t>
      </w:r>
      <w:r w:rsidRPr="009A31AB">
        <w:rPr>
          <w:kern w:val="0"/>
          <w:szCs w:val="32"/>
        </w:rPr>
        <w:t xml:space="preserve"> tire</w:t>
      </w:r>
      <w:r w:rsidRPr="009A31AB">
        <w:rPr>
          <w:rFonts w:hint="eastAsia"/>
          <w:kern w:val="0"/>
          <w:szCs w:val="32"/>
        </w:rPr>
        <w:t>d</w:t>
      </w:r>
      <w:r w:rsidRPr="009A31AB">
        <w:rPr>
          <w:kern w:val="0"/>
          <w:szCs w:val="32"/>
        </w:rPr>
        <w:t xml:space="preserve"> quickly.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译：小孩一下子就累了。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31. </w:t>
      </w:r>
      <w:r w:rsidRPr="009A31AB">
        <w:rPr>
          <w:szCs w:val="32"/>
        </w:rPr>
        <w:t>trick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[trik]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戏法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计谋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诡计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Patience is the trick in doing a job well</w:t>
      </w:r>
      <w:r w:rsidRPr="009A31AB">
        <w:rPr>
          <w:rFonts w:hint="eastAsia"/>
          <w:kern w:val="0"/>
          <w:szCs w:val="32"/>
        </w:rPr>
        <w:t>.</w:t>
      </w:r>
      <w:r w:rsidRPr="009A31AB">
        <w:rPr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译：耐心是做工作的诀窍。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32. </w:t>
      </w:r>
      <w:r w:rsidRPr="009A31AB">
        <w:rPr>
          <w:szCs w:val="32"/>
        </w:rPr>
        <w:t>vote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[vəut]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一致认为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提议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建议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The students voted to continue the struggle. 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译：学生们一致决定继续斗争</w:t>
      </w:r>
      <w:r w:rsidRPr="009A31AB">
        <w:rPr>
          <w:rFonts w:hint="eastAsia"/>
          <w:kern w:val="0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</w:p>
    <w:p w:rsidR="00A514BF" w:rsidRPr="009A31AB" w:rsidRDefault="00A514BF" w:rsidP="00EC2BA0">
      <w:pPr>
        <w:rPr>
          <w:b/>
          <w:szCs w:val="32"/>
        </w:rPr>
      </w:pPr>
      <w:r w:rsidRPr="009A31AB">
        <w:rPr>
          <w:rFonts w:hint="eastAsia"/>
          <w:b/>
          <w:szCs w:val="32"/>
        </w:rPr>
        <w:t>英译汉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1. capital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['kæpitl]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首都，首府，省会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As is know</w:t>
      </w:r>
      <w:r w:rsidRPr="009A31AB">
        <w:rPr>
          <w:rFonts w:hint="eastAsia"/>
          <w:szCs w:val="32"/>
        </w:rPr>
        <w:t>n</w:t>
      </w:r>
      <w:r w:rsidRPr="009A31AB">
        <w:rPr>
          <w:szCs w:val="32"/>
        </w:rPr>
        <w:t xml:space="preserve"> to all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Beijing is the capital of China.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众所周知，北京是中国的首都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2. despite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[dis'pait]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prep.</w:t>
      </w:r>
      <w:r w:rsidRPr="009A31AB">
        <w:rPr>
          <w:szCs w:val="32"/>
        </w:rPr>
        <w:t>不管，尽管，任凭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remains modest despite his great achievements.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译：他取得了伟大的成绩，但是他依然很谦虚。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3. position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[pə'ziʃən]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方位，地位，身份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rFonts w:hint="eastAsia"/>
          <w:szCs w:val="32"/>
        </w:rPr>
        <w:t>In most countries,animals are in a worse position than human beings.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译：在大多数国家，动物的境况比人类要差。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4. accustom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[ə'kʌstəm]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习惯于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ve got accustomed to the weather in Shanghai.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译：我已经适应了上海的这种天气。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5. active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['æktiv]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活泼的，活跃的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积极的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He is always very </w:t>
      </w:r>
      <w:bookmarkStart w:id="5" w:name="OLE_LINK4"/>
      <w:r w:rsidRPr="009A31AB">
        <w:rPr>
          <w:rFonts w:hint="eastAsia"/>
          <w:szCs w:val="32"/>
        </w:rPr>
        <w:t>active</w:t>
      </w:r>
      <w:bookmarkEnd w:id="5"/>
      <w:r w:rsidRPr="009A31AB">
        <w:rPr>
          <w:rFonts w:hint="eastAsia"/>
          <w:szCs w:val="32"/>
        </w:rPr>
        <w:t xml:space="preserve"> in student activities.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译：他在学生活动中一直非常积极。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6. admit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[əd'mit]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许可进入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供认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These two students from our school have been admitted to Beijing University.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译：我们学校这两个学生已经被北京大学录取了。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7. advice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[əd'vais]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劝告，消息，报道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Give me your advice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给我你的建议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8. animal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['æniməl]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动物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In most countries,animals are in a worse position than human beings.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译：在大多数国家，动物的境况比人类要差。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9. attend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[ə'tend]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参加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注意</w:t>
      </w:r>
      <w:r w:rsidRPr="009A31AB">
        <w:rPr>
          <w:rFonts w:cs="宋体"/>
          <w:kern w:val="0"/>
          <w:szCs w:val="32"/>
        </w:rPr>
        <w:t xml:space="preserve">;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照顾，照料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 xml:space="preserve">Child actors are required to attend classes twenty hours each </w:t>
      </w:r>
      <w:r w:rsidRPr="009A31AB">
        <w:rPr>
          <w:rFonts w:cs="宋体"/>
          <w:kern w:val="0"/>
          <w:szCs w:val="32"/>
        </w:rPr>
        <w:t>week.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译：小演员们一周需修</w:t>
      </w:r>
      <w:r w:rsidRPr="009A31AB">
        <w:rPr>
          <w:rFonts w:cs="宋体" w:hint="eastAsia"/>
          <w:kern w:val="0"/>
          <w:szCs w:val="32"/>
        </w:rPr>
        <w:t>20</w:t>
      </w:r>
      <w:r w:rsidRPr="009A31AB">
        <w:rPr>
          <w:rFonts w:cs="宋体" w:hint="eastAsia"/>
          <w:kern w:val="0"/>
          <w:szCs w:val="32"/>
        </w:rPr>
        <w:t>小时的课。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P</w:t>
      </w:r>
      <w:r w:rsidRPr="009A31AB">
        <w:rPr>
          <w:rFonts w:cs="宋体"/>
          <w:kern w:val="0"/>
          <w:szCs w:val="32"/>
        </w:rPr>
        <w:t>arents need to</w:t>
      </w:r>
      <w:r w:rsidRPr="009A31AB">
        <w:rPr>
          <w:rFonts w:cs="宋体" w:hint="eastAsia"/>
          <w:kern w:val="0"/>
          <w:szCs w:val="32"/>
        </w:rPr>
        <w:t xml:space="preserve"> attend </w:t>
      </w:r>
      <w:r w:rsidRPr="009A31AB">
        <w:rPr>
          <w:rFonts w:cs="宋体"/>
          <w:kern w:val="0"/>
          <w:szCs w:val="32"/>
        </w:rPr>
        <w:t>little</w:t>
      </w:r>
      <w:r w:rsidRPr="009A31AB">
        <w:rPr>
          <w:rFonts w:cs="宋体" w:hint="eastAsia"/>
          <w:kern w:val="0"/>
          <w:szCs w:val="32"/>
        </w:rPr>
        <w:t xml:space="preserve"> baby.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译：父母需要照顾好小孩。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10. beyond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[bi'jɔnd]</w:t>
      </w:r>
      <w:r w:rsidRPr="009A31AB">
        <w:rPr>
          <w:rStyle w:val="green1"/>
          <w:rFonts w:hint="eastAsia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prep.</w:t>
      </w:r>
      <w:r w:rsidRPr="009A31AB">
        <w:rPr>
          <w:rStyle w:val="number1"/>
          <w:rFonts w:ascii="Times New Roman" w:hAnsi="Times New Roman"/>
          <w:b w:val="0"/>
          <w:color w:val="auto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表示位置</w:t>
      </w:r>
      <w:r w:rsidRPr="009A31AB">
        <w:rPr>
          <w:szCs w:val="32"/>
        </w:rPr>
        <w:t>)</w:t>
      </w:r>
      <w:r w:rsidRPr="009A31AB">
        <w:rPr>
          <w:szCs w:val="32"/>
        </w:rPr>
        <w:t>在或往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另一边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在或往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的更远处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Though it was beyond them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they tried their best to do it.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虽然这件事超出他们的能力，他们还是尽力去做。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11. brave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[breiv]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勇敢的，大胆的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Students brave enough to take this adventure course will certainly learn a lot of useful skills. 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译：足够勇敢去学这门冒险课程的学生一定会学到很多有用的技能。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12. breakfast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['brekfəst]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早餐，早饭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 read the newspaper while having breakfast.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译：我边吃早饭边看报纸。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13. century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['sentʃuri]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rStyle w:val="number1"/>
          <w:rFonts w:ascii="Times New Roman" w:hAnsi="Times New Roman"/>
          <w:b w:val="0"/>
          <w:color w:val="auto"/>
          <w:sz w:val="21"/>
          <w:szCs w:val="32"/>
        </w:rPr>
        <w:t xml:space="preserve"> </w:t>
      </w:r>
      <w:r w:rsidRPr="009A31AB">
        <w:rPr>
          <w:szCs w:val="32"/>
        </w:rPr>
        <w:t>100</w:t>
      </w:r>
      <w:r w:rsidRPr="009A31AB">
        <w:rPr>
          <w:szCs w:val="32"/>
        </w:rPr>
        <w:t>年，一世纪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rFonts w:hint="eastAsia"/>
          <w:szCs w:val="32"/>
        </w:rPr>
        <w:t xml:space="preserve">In the eighteenth century young ladies in Italy knew history and geography little.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译：十八世纪的意大利少女，她们的历史知识、地理知识一般来说非常贫乏。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14. change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[tʃeindʒ]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改变，改换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变化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 think she will change her mind tomorrow.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译：我想明天她就会改变主意。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bookmarkStart w:id="6" w:name="OLE_LINK2"/>
      <w:r w:rsidRPr="009A31AB">
        <w:rPr>
          <w:rFonts w:hint="eastAsia"/>
          <w:szCs w:val="32"/>
        </w:rPr>
        <w:t>15. cheat</w:t>
      </w:r>
      <w:bookmarkEnd w:id="6"/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[tʃi:t]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（尤指利用别人的信任）欺骗，哄骗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You must always remember not to cheat in exams.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>译：你必须始终记住考试不要作弊。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16. coast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[kəust]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海岸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From the East Coast to the West Coast it is about 3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 w:hint="eastAsia"/>
          <w:kern w:val="0"/>
          <w:szCs w:val="32"/>
        </w:rPr>
        <w:t>000 miles wide.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译：东海岸到西海岸的宽度约为</w:t>
      </w:r>
      <w:r w:rsidRPr="009A31AB">
        <w:rPr>
          <w:rFonts w:cs="宋体" w:hint="eastAsia"/>
          <w:kern w:val="0"/>
          <w:szCs w:val="32"/>
        </w:rPr>
        <w:t>3000</w:t>
      </w:r>
      <w:r w:rsidRPr="009A31AB">
        <w:rPr>
          <w:rFonts w:cs="宋体" w:hint="eastAsia"/>
          <w:kern w:val="0"/>
          <w:szCs w:val="32"/>
        </w:rPr>
        <w:t>英里。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17. commute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[kə'mju:t]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通勤，（乘公共汽车、火车、汽车等）上下班往返，经常往返（于两地）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The company I'm working </w:t>
      </w:r>
      <w:r w:rsidRPr="009A31AB">
        <w:rPr>
          <w:szCs w:val="32"/>
        </w:rPr>
        <w:t xml:space="preserve">in </w:t>
      </w:r>
      <w:r w:rsidRPr="009A31AB">
        <w:rPr>
          <w:rFonts w:hint="eastAsia"/>
          <w:szCs w:val="32"/>
        </w:rPr>
        <w:t xml:space="preserve">is far from here,so I have to commute every day.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译：我工作的公司离这里很远，所以每天都得来回跑。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18. competitive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[kəm'petitiv]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竞争的，比赛的</w:t>
      </w:r>
      <w:r w:rsidRPr="009A31AB">
        <w:rPr>
          <w:rStyle w:val="number1"/>
          <w:rFonts w:ascii="Times New Roman" w:hAnsi="Times New Roman" w:hint="eastAsia"/>
          <w:b w:val="0"/>
          <w:color w:val="auto"/>
          <w:sz w:val="21"/>
          <w:szCs w:val="32"/>
        </w:rPr>
        <w:t>，</w:t>
      </w:r>
      <w:r w:rsidRPr="009A31AB">
        <w:rPr>
          <w:szCs w:val="32"/>
        </w:rPr>
        <w:t>(</w:t>
      </w:r>
      <w:r w:rsidRPr="009A31AB">
        <w:rPr>
          <w:szCs w:val="32"/>
        </w:rPr>
        <w:t>价格等</w:t>
      </w:r>
      <w:r w:rsidRPr="009A31AB">
        <w:rPr>
          <w:szCs w:val="32"/>
        </w:rPr>
        <w:t>)</w:t>
      </w:r>
      <w:r w:rsidRPr="009A31AB">
        <w:rPr>
          <w:szCs w:val="32"/>
        </w:rPr>
        <w:t>有竞争力的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But competitive swimming is just over one hundred years old.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译：不过游泳比赛只有一百年余年的历史。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19. complain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[kəm'plein]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抱怨，诉苦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投诉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I</w:t>
      </w:r>
      <w:r w:rsidRPr="009A31AB">
        <w:rPr>
          <w:rFonts w:cs="宋体" w:hint="eastAsia"/>
          <w:kern w:val="0"/>
          <w:szCs w:val="32"/>
        </w:rPr>
        <w:t xml:space="preserve"> am writing this letter to complain about the service in your hotel.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译：我写这封信的目的是要投诉你们旅馆的服务。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20. complete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[kəm'pli:t]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完整的，完全的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结束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Though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tried to make him change his mind,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failed completely</w:t>
      </w:r>
      <w:r w:rsidRPr="009A31AB">
        <w:rPr>
          <w:rFonts w:cs="宋体" w:hint="eastAsia"/>
          <w:kern w:val="0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译：尽管我尽力让他改变主意，我最终彻底失败了。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21. connection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[kə'nekʃən]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连接，联结</w:t>
      </w:r>
      <w:r w:rsidRPr="009A31AB">
        <w:rPr>
          <w:rFonts w:hint="eastAsia"/>
          <w:bCs/>
          <w:szCs w:val="32"/>
        </w:rPr>
        <w:t>，</w:t>
      </w:r>
      <w:r w:rsidRPr="009A31AB">
        <w:rPr>
          <w:szCs w:val="32"/>
        </w:rPr>
        <w:t>关系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How long will the connection of the telephone take?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译：接通电话需要多长时间呢？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22. </w:t>
      </w:r>
      <w:r w:rsidRPr="009A31AB">
        <w:rPr>
          <w:szCs w:val="32"/>
        </w:rPr>
        <w:t>consist</w:t>
      </w:r>
      <w:r w:rsidRPr="009A31AB">
        <w:rPr>
          <w:rFonts w:cs="Lucida Sans Unicode"/>
          <w:kern w:val="0"/>
          <w:szCs w:val="32"/>
        </w:rPr>
        <w:t xml:space="preserve"> </w:t>
      </w:r>
      <w:r w:rsidRPr="009A31AB">
        <w:rPr>
          <w:rFonts w:ascii="Lucida Sans Unicode" w:hAnsi="Lucida Sans Unicode" w:cs="Lucida Sans Unicode"/>
          <w:kern w:val="0"/>
          <w:szCs w:val="32"/>
        </w:rPr>
        <w:t>[kən'sist]</w:t>
      </w:r>
      <w:r w:rsidRPr="009A31AB">
        <w:rPr>
          <w:rFonts w:cs="宋体"/>
          <w:kern w:val="0"/>
          <w:szCs w:val="32"/>
        </w:rPr>
        <w:fldChar w:fldCharType="begin"/>
      </w:r>
      <w:r w:rsidRPr="009A31AB">
        <w:rPr>
          <w:rFonts w:cs="宋体"/>
          <w:kern w:val="0"/>
          <w:szCs w:val="32"/>
        </w:rPr>
        <w:instrText xml:space="preserve"> INCLUDEPICTURE "res://C:\\Program%20Files\\Kingsoft\\PowerWord%20PE\\XGrab.dll/SOUND_1.BMP" \* MERGEFORMATINET </w:instrText>
      </w:r>
      <w:r w:rsidRPr="009A31AB">
        <w:rPr>
          <w:rFonts w:cs="宋体"/>
          <w:kern w:val="0"/>
          <w:szCs w:val="32"/>
        </w:rPr>
        <w:fldChar w:fldCharType="end"/>
      </w:r>
      <w:r w:rsidRPr="009A31AB">
        <w:rPr>
          <w:rFonts w:cs="宋体"/>
          <w:kern w:val="0"/>
          <w:szCs w:val="32"/>
        </w:rPr>
        <w:t> 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由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组成，构成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(</w:t>
      </w:r>
      <w:r w:rsidRPr="009A31AB">
        <w:rPr>
          <w:szCs w:val="32"/>
        </w:rPr>
        <w:t>常与</w:t>
      </w:r>
      <w:r w:rsidRPr="009A31AB">
        <w:rPr>
          <w:szCs w:val="32"/>
        </w:rPr>
        <w:t xml:space="preserve"> of</w:t>
      </w:r>
      <w:r w:rsidRPr="009A31AB">
        <w:rPr>
          <w:szCs w:val="32"/>
        </w:rPr>
        <w:t>连用</w:t>
      </w:r>
      <w:r w:rsidRPr="009A31AB">
        <w:rPr>
          <w:szCs w:val="32"/>
        </w:rPr>
        <w:t>)</w:t>
      </w:r>
      <w:r w:rsidRPr="009A31AB">
        <w:rPr>
          <w:szCs w:val="32"/>
        </w:rPr>
        <w:t>存在于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A good diet consists of nourishing food and it gives all the vitamins you need.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译：健康饮食包括营养食品和这些食品提供的人体必需的维生素。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23. damage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['dæmidʒ]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损害，毁坏，加害于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rFonts w:hint="eastAsia"/>
          <w:szCs w:val="32"/>
        </w:rPr>
        <w:t>Fires may do more damage than the earthquakes.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译：火所造成的损失可能比地震还严重。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24. dangerous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['deindʒərəs]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有危险的，危险的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 polluted air becomes poisonous and dangerous to health.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译：被污染的空气具有毒性，并且危害健康。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25. depend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[di'pend]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依靠，依赖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Success in business depends on hard work.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译：生意上的成功取决于努力工作。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26. deserve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[di'zə:v]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应受，应得，值得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But first he wanted to find out whether they deserved his help.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译：但他先想弄清楚他们是否值得他帮助。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27. develop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[di'veləp]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开发，发展，壮大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They developed a number of ball games.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译：他们发明了很多球类游戏。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28. discover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[dis'kʌvə]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发现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碰见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You and your team can discover the answers to problems </w:t>
      </w:r>
      <w:r w:rsidRPr="009A31AB">
        <w:rPr>
          <w:szCs w:val="32"/>
        </w:rPr>
        <w:t>together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译：你和你的团队可一起找到问题的答案。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29. distance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['distəns]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距离，间距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远方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m now a distance education student.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</w:t>
      </w:r>
      <w:r w:rsidRPr="009A31AB">
        <w:rPr>
          <w:rFonts w:hint="eastAsia"/>
          <w:szCs w:val="32"/>
        </w:rPr>
        <w:t xml:space="preserve">: </w:t>
      </w:r>
      <w:r w:rsidRPr="009A31AB">
        <w:rPr>
          <w:rFonts w:hint="eastAsia"/>
          <w:szCs w:val="32"/>
        </w:rPr>
        <w:t>我现在是远程教育的学生。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30. drive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[draiv]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驱赶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驱使，促使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He spent 2 months learning how to drive a car.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译：他花了两个月学习开车。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31. eager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['i:ɡə]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热切的，渴望的，渴求的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I'm very much eager to improve my oral English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译：我非常渴望改善我的英语口语</w:t>
      </w:r>
      <w:r w:rsidRPr="009A31AB">
        <w:rPr>
          <w:rFonts w:cs="宋体" w:hint="eastAsia"/>
          <w:kern w:val="0"/>
          <w:szCs w:val="32"/>
          <w:lang w:val="zh-CN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32. earthquake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['ə:θkweik]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地震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动乱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We can not tell when an earthquakes is coming.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译：我们无法判断地震什么时候发生。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33. education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[edju:'keiʃən]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教育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培养，训练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</w:t>
      </w:r>
      <w:r w:rsidRPr="009A31AB">
        <w:rPr>
          <w:rFonts w:hint="eastAsia"/>
          <w:szCs w:val="32"/>
        </w:rPr>
        <w:t>’</w:t>
      </w:r>
      <w:r w:rsidRPr="009A31AB">
        <w:rPr>
          <w:rFonts w:hint="eastAsia"/>
          <w:szCs w:val="32"/>
        </w:rPr>
        <w:t>m now a distance education student.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译：我现在是远程教育的学生。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34. energy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['enədʒi]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活力，干劲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能力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rFonts w:hint="eastAsia"/>
          <w:szCs w:val="32"/>
        </w:rPr>
        <w:t>If you take vitamins,you will have more energy.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译：如果吃些维生素，你会更有精力。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35. entertainment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['entə'teinmənt]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款待，娱乐，文娱节目，表演会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Movies are the most popular form of entertainment for millions of Americans.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译：电影是数以百万计的美国人最喜欢的一种娱乐形式。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36. essential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[i'senʃəl]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必不可少的，绝对必要的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非常重要的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Playing the sport you like is considered an essential part of a person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life.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译：进行一项自己喜欢的运动是一个人生活中重要的一部分。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37. except</w:t>
      </w:r>
      <w:r w:rsidRPr="009A31AB">
        <w:rPr>
          <w:rStyle w:val="green1"/>
          <w:sz w:val="21"/>
          <w:szCs w:val="32"/>
        </w:rPr>
        <w:t xml:space="preserve"> [ik'sept]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略去，删去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不计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suit is quite satisfactory except for the color.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译：除了颜色，这套衣服是相当令人满意的</w:t>
      </w:r>
      <w:r w:rsidRPr="009A31AB">
        <w:rPr>
          <w:rFonts w:cs="Arial" w:hint="eastAsia"/>
          <w:kern w:val="0"/>
          <w:szCs w:val="32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38. exercise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['eksəsaiz]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运动，锻炼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练习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It is known to all that exercises are good for health.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译：众所周知，运动对身体有利。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39. expect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[iks'pekt]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预料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预期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 teacher came earlier than expected.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译：老师来的比预期的早。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40. explore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[iks'plɔ:]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勘查，探测，勘探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Since ancient times</w:t>
      </w:r>
      <w:r w:rsidRPr="009A31AB">
        <w:rPr>
          <w:rFonts w:hint="eastAsia"/>
          <w:szCs w:val="32"/>
        </w:rPr>
        <w:t>，</w:t>
      </w:r>
      <w:r w:rsidRPr="009A31AB">
        <w:rPr>
          <w:rFonts w:hint="eastAsia"/>
          <w:szCs w:val="32"/>
        </w:rPr>
        <w:t>people have dreamed of leaving their home planet and exploring other worlds.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译：自古以来人们就梦想离开他们所居住的地球去探索其它的地方。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41. famous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['feiməs]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著名的，出名的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He is a world famous pop star.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译：她是一位世界著名的流行歌星。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42. fight </w:t>
      </w:r>
      <w:r w:rsidRPr="009A31AB">
        <w:rPr>
          <w:rFonts w:ascii="Lucida Sans Unicode" w:hAnsi="Lucida Sans Unicode" w:cs="Lucida Sans Unicode"/>
          <w:kern w:val="0"/>
          <w:szCs w:val="32"/>
        </w:rPr>
        <w:t>[fait]</w:t>
      </w:r>
      <w:r w:rsidRPr="009A31AB">
        <w:rPr>
          <w:rFonts w:cs="宋体"/>
          <w:kern w:val="0"/>
          <w:szCs w:val="32"/>
        </w:rPr>
        <w:t> vi.</w:t>
      </w:r>
      <w:r w:rsidRPr="009A31AB">
        <w:rPr>
          <w:rFonts w:cs="宋体"/>
          <w:kern w:val="0"/>
          <w:szCs w:val="32"/>
        </w:rPr>
        <w:t>打仗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打架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奋斗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There have</w:t>
      </w:r>
      <w:r w:rsidRPr="009A31AB">
        <w:rPr>
          <w:rFonts w:cs="宋体" w:hint="eastAsia"/>
          <w:kern w:val="0"/>
          <w:szCs w:val="32"/>
        </w:rPr>
        <w:t xml:space="preserve"> been many writers who used their pens to fight things that were wrong.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译：很多作家都用笔和错误的事情作斗争。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43. graduate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['ɡrædjuit]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〈英〉大学毕业生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My roommate,Tom,is also a graduate student like me.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译：我的室友汤姆像我一样是一个研究生。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kern w:val="0"/>
          <w:szCs w:val="32"/>
        </w:rPr>
        <w:t>44. hardworking</w:t>
      </w:r>
      <w:r w:rsidRPr="009A31AB">
        <w:rPr>
          <w:rFonts w:ascii="Arial" w:hAnsi="Arial" w:cs="Arial"/>
          <w:color w:val="000000"/>
          <w:szCs w:val="32"/>
        </w:rPr>
        <w:t xml:space="preserve"> </w:t>
      </w:r>
      <w:r w:rsidRPr="009A31AB">
        <w:rPr>
          <w:rFonts w:ascii="Lucida Sans Unicode" w:hAnsi="Lucida Sans Unicode" w:cs="Lucida Sans Unicode"/>
          <w:color w:val="000000"/>
          <w:szCs w:val="32"/>
        </w:rPr>
        <w:t>[ 'ha:d'w :ki ]</w:t>
      </w:r>
      <w:r w:rsidRPr="009A31AB">
        <w:rPr>
          <w:rFonts w:ascii="Lucida Sans Unicode" w:hAnsi="Lucida Sans Unicode" w:cs="Lucida Sans Unicode"/>
          <w:kern w:val="0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苦干的，不辞辛劳的</w:t>
      </w:r>
    </w:p>
    <w:p w:rsidR="00A514BF" w:rsidRPr="009A31AB" w:rsidRDefault="00A514BF" w:rsidP="00EC2BA0">
      <w:pPr>
        <w:pStyle w:val="3"/>
        <w:spacing w:before="0" w:after="0" w:line="240" w:lineRule="auto"/>
        <w:ind w:firstLineChars="0" w:firstLine="0"/>
        <w:rPr>
          <w:b w:val="0"/>
          <w:color w:val="auto"/>
          <w:kern w:val="2"/>
          <w:sz w:val="21"/>
          <w:szCs w:val="32"/>
        </w:rPr>
      </w:pPr>
      <w:r w:rsidRPr="009A31AB">
        <w:rPr>
          <w:rFonts w:hint="eastAsia"/>
          <w:b w:val="0"/>
          <w:color w:val="auto"/>
          <w:kern w:val="2"/>
          <w:sz w:val="21"/>
          <w:szCs w:val="32"/>
        </w:rPr>
        <w:t>例：</w:t>
      </w:r>
      <w:r w:rsidRPr="009A31AB">
        <w:rPr>
          <w:b w:val="0"/>
          <w:color w:val="auto"/>
          <w:kern w:val="2"/>
          <w:sz w:val="21"/>
          <w:szCs w:val="32"/>
        </w:rPr>
        <w:t>Tom was such a hardworking student that he soon came out first in the class.</w:t>
      </w:r>
      <w:r w:rsidRPr="009A31AB">
        <w:rPr>
          <w:rFonts w:hint="eastAsia"/>
          <w:color w:val="auto"/>
          <w:sz w:val="21"/>
          <w:szCs w:val="32"/>
        </w:rPr>
        <w:t>（</w:t>
      </w:r>
      <w:r w:rsidRPr="009A31AB">
        <w:rPr>
          <w:rFonts w:hint="eastAsia"/>
          <w:b w:val="0"/>
          <w:color w:val="auto"/>
          <w:sz w:val="21"/>
          <w:szCs w:val="32"/>
        </w:rPr>
        <w:t>2010</w:t>
      </w:r>
      <w:r w:rsidRPr="009A31AB">
        <w:rPr>
          <w:rFonts w:hint="eastAsia"/>
          <w:b w:val="0"/>
          <w:color w:val="auto"/>
          <w:sz w:val="21"/>
          <w:szCs w:val="32"/>
        </w:rPr>
        <w:t>年</w:t>
      </w:r>
      <w:r w:rsidRPr="009A31AB">
        <w:rPr>
          <w:rFonts w:hint="eastAsia"/>
          <w:b w:val="0"/>
          <w:color w:val="auto"/>
          <w:sz w:val="21"/>
          <w:szCs w:val="32"/>
        </w:rPr>
        <w:t>4</w:t>
      </w:r>
      <w:r w:rsidRPr="009A31AB">
        <w:rPr>
          <w:rFonts w:hint="eastAsia"/>
          <w:b w:val="0"/>
          <w:color w:val="auto"/>
          <w:sz w:val="21"/>
          <w:szCs w:val="32"/>
        </w:rPr>
        <w:t>月）</w:t>
      </w:r>
    </w:p>
    <w:p w:rsidR="00A514BF" w:rsidRPr="009A31AB" w:rsidRDefault="00A514BF" w:rsidP="00EC2BA0">
      <w:pPr>
        <w:pStyle w:val="3"/>
        <w:spacing w:before="0" w:after="0" w:line="240" w:lineRule="auto"/>
        <w:ind w:firstLineChars="0" w:firstLine="0"/>
        <w:rPr>
          <w:rFonts w:cs="Arial"/>
          <w:b w:val="0"/>
          <w:color w:val="auto"/>
          <w:sz w:val="21"/>
          <w:szCs w:val="32"/>
        </w:rPr>
      </w:pPr>
      <w:r w:rsidRPr="009A31AB">
        <w:rPr>
          <w:rFonts w:hint="eastAsia"/>
          <w:b w:val="0"/>
          <w:color w:val="auto"/>
          <w:kern w:val="2"/>
          <w:sz w:val="21"/>
          <w:szCs w:val="32"/>
        </w:rPr>
        <w:lastRenderedPageBreak/>
        <w:t>译：</w:t>
      </w:r>
      <w:r w:rsidRPr="009A31AB">
        <w:rPr>
          <w:b w:val="0"/>
          <w:color w:val="auto"/>
          <w:kern w:val="2"/>
          <w:sz w:val="21"/>
          <w:szCs w:val="32"/>
        </w:rPr>
        <w:t>是一个学习十分用功的学生，以至于不久他就成了班里学习最好的学生</w:t>
      </w:r>
      <w:r w:rsidRPr="009A31AB">
        <w:rPr>
          <w:rFonts w:cs="Arial"/>
          <w:b w:val="0"/>
          <w:color w:val="auto"/>
          <w:sz w:val="21"/>
          <w:szCs w:val="32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45. headache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['hedeik]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头痛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令人头痛的事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He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got a bad headache.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译：他头痛得厉害。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46. instruction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[in'strʌkʃən]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命令，指示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指导，教学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Does the computer have instructions on it?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译：计算机自身有指令吗？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47. invent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[in'vent]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发明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创造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Paper is one of the most important products ever invented by man.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纸张是人类发明的最重要的产品之一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48. lonely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['ləunli]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孤独的，寂寞的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 feel lonely without you.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译：没有你我感到孤独。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49. major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['meidʒə]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较大的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主要的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严重的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I'm not an English major student.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译：我不是英语专业的学生。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50. marry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['mæri]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rStyle w:val="number1"/>
          <w:rFonts w:ascii="Times New Roman" w:hAnsi="Times New Roman"/>
          <w:b w:val="0"/>
          <w:color w:val="auto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结婚，娶，嫁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John is going to marry Mary.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约翰将要和玛丽结婚。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51. measure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['meʒə]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量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量出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记录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With this unit he could measure the work his steam engine could do.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</w:t>
      </w:r>
      <w:r w:rsidRPr="009A31AB">
        <w:rPr>
          <w:rFonts w:cs="宋体" w:hint="eastAsia"/>
          <w:kern w:val="0"/>
          <w:szCs w:val="32"/>
        </w:rPr>
        <w:t xml:space="preserve">: </w:t>
      </w:r>
      <w:r w:rsidRPr="009A31AB">
        <w:rPr>
          <w:rFonts w:cs="宋体" w:hint="eastAsia"/>
          <w:kern w:val="0"/>
          <w:szCs w:val="32"/>
        </w:rPr>
        <w:t>用这个单位他就能够衡量出他的蒸汽机做了多少功了。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52. million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['miljən]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百万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bookmarkStart w:id="7" w:name="OLE_LINK18"/>
      <w:bookmarkStart w:id="8" w:name="OLE_LINK20"/>
      <w:r w:rsidRPr="009A31AB">
        <w:rPr>
          <w:szCs w:val="32"/>
        </w:rPr>
        <w:t>Millions of dollars</w:t>
      </w:r>
      <w:bookmarkEnd w:id="7"/>
      <w:bookmarkEnd w:id="8"/>
      <w:r w:rsidRPr="009A31AB">
        <w:rPr>
          <w:szCs w:val="32"/>
        </w:rPr>
        <w:t xml:space="preserve"> have gone into the building of this factory.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在修建这座工厂时花掉了数百万美元。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53. network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['netwə:k]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网状物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</w:t>
      </w:r>
      <w:r w:rsidRPr="009A31AB">
        <w:rPr>
          <w:rFonts w:hint="eastAsia"/>
          <w:szCs w:val="32"/>
        </w:rPr>
        <w:t>tudents can study by themselves through school network.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译：学生可以自己通过校园网络学习。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54. pollute</w:t>
      </w:r>
      <w:r w:rsidRPr="009A31AB">
        <w:rPr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[pə'lu:t]</w:t>
      </w:r>
      <w:r w:rsidRPr="009A31AB">
        <w:rPr>
          <w:bCs/>
          <w:szCs w:val="32"/>
        </w:rPr>
        <w:t xml:space="preserve"> vt.</w:t>
      </w:r>
      <w:r w:rsidRPr="009A31AB">
        <w:rPr>
          <w:szCs w:val="32"/>
        </w:rPr>
        <w:t>污染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腐蚀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Polluted air becomes poisonous and dangerous to health.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译：污染的空气变的有毒，对人的健康有害。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55. popular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['pɔpjulə]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流行的，受大众欢迎的，受欢迎的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In the world soccer or </w:t>
      </w:r>
      <w:r w:rsidRPr="009A31AB">
        <w:rPr>
          <w:szCs w:val="32"/>
        </w:rPr>
        <w:t>footballs</w:t>
      </w:r>
      <w:r w:rsidRPr="009A31AB">
        <w:rPr>
          <w:rFonts w:hint="eastAsia"/>
          <w:szCs w:val="32"/>
        </w:rPr>
        <w:t xml:space="preserve"> is the most </w:t>
      </w:r>
      <w:r w:rsidRPr="009A31AB">
        <w:rPr>
          <w:szCs w:val="32"/>
        </w:rPr>
        <w:t>popular sport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lastRenderedPageBreak/>
        <w:t>译：足球是一项风靡全世界的体育运动。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56. position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[pə'ziʃən]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方位，位置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职位，职务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In most countries,animals are in a worse position than human beings.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译：在大多数国家，动物的情况比人类的要差。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57. practice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['præktis]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练习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实践，实际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We have three football practices a week</w:t>
      </w:r>
      <w:r w:rsidRPr="009A31AB">
        <w:rPr>
          <w:rFonts w:cs="Arial" w:hint="eastAsia"/>
          <w:kern w:val="0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我们每周练习三次足球。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58. product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['prɔdʌkt]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产品，产物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Our products are much better than </w:t>
      </w:r>
      <w:r w:rsidRPr="009A31AB">
        <w:rPr>
          <w:szCs w:val="32"/>
        </w:rPr>
        <w:t>theirs</w:t>
      </w:r>
      <w:r w:rsidRPr="009A31AB">
        <w:rPr>
          <w:rFonts w:hint="eastAsia"/>
          <w:szCs w:val="32"/>
        </w:rPr>
        <w:t xml:space="preserve"> in quality.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译：我们产品的质量比他们的产品质量好的多。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59. protect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[prə'tekt]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保护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保卫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picked </w:t>
      </w:r>
      <w:r w:rsidRPr="009A31AB">
        <w:rPr>
          <w:szCs w:val="32"/>
        </w:rPr>
        <w:t>up the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bag to</w:t>
      </w:r>
      <w:r w:rsidRPr="009A31AB">
        <w:rPr>
          <w:rFonts w:hint="eastAsia"/>
          <w:szCs w:val="32"/>
        </w:rPr>
        <w:t xml:space="preserve"> protect my face from the smoke and heat.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译：我捡起包捂在脸上挡住烟和热。</w:t>
      </w:r>
    </w:p>
    <w:p w:rsidR="00A514BF" w:rsidRPr="009A31AB" w:rsidRDefault="00A514BF" w:rsidP="00EC2BA0">
      <w:pPr>
        <w:jc w:val="left"/>
        <w:rPr>
          <w:szCs w:val="32"/>
        </w:rPr>
      </w:pPr>
      <w:bookmarkStart w:id="9" w:name="OLE_LINK5"/>
      <w:bookmarkStart w:id="10" w:name="OLE_LINK6"/>
      <w:r w:rsidRPr="009A31AB">
        <w:rPr>
          <w:rFonts w:hint="eastAsia"/>
          <w:szCs w:val="32"/>
        </w:rPr>
        <w:t>60. raise</w:t>
      </w:r>
      <w:bookmarkEnd w:id="9"/>
      <w:bookmarkEnd w:id="10"/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[reiz]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提起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举起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竖起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When he saw the </w:t>
      </w:r>
      <w:r w:rsidRPr="009A31AB">
        <w:rPr>
          <w:rFonts w:hint="eastAsia"/>
          <w:szCs w:val="32"/>
        </w:rPr>
        <w:t>teacher,</w:t>
      </w:r>
      <w:r w:rsidRPr="009A31AB">
        <w:rPr>
          <w:szCs w:val="32"/>
        </w:rPr>
        <w:t>he raised his hand in salutation.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他看到</w:t>
      </w:r>
      <w:r w:rsidRPr="009A31AB">
        <w:rPr>
          <w:rFonts w:hint="eastAsia"/>
          <w:szCs w:val="32"/>
        </w:rPr>
        <w:t>老师</w:t>
      </w:r>
      <w:r w:rsidRPr="009A31AB">
        <w:rPr>
          <w:szCs w:val="32"/>
        </w:rPr>
        <w:t>时举手敬礼。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61. recent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['ri:snt]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不久前的，近来的</w:t>
      </w:r>
    </w:p>
    <w:p w:rsidR="00A514BF" w:rsidRPr="009A31AB" w:rsidRDefault="00A514BF" w:rsidP="00EC2BA0">
      <w:pPr>
        <w:jc w:val="left"/>
        <w:rPr>
          <w:rFonts w:cs="Lucida Sans Unicode"/>
          <w:kern w:val="0"/>
          <w:szCs w:val="32"/>
        </w:rPr>
      </w:pPr>
      <w:r w:rsidRPr="009A31AB">
        <w:rPr>
          <w:rFonts w:cs="Lucida Sans Unicode" w:hint="eastAsia"/>
          <w:kern w:val="0"/>
          <w:szCs w:val="32"/>
        </w:rPr>
        <w:t>例：</w:t>
      </w:r>
      <w:r w:rsidRPr="009A31AB">
        <w:rPr>
          <w:rFonts w:cs="Lucida Sans Unicode"/>
          <w:kern w:val="0"/>
          <w:szCs w:val="32"/>
        </w:rPr>
        <w:t>Things have changed in recent weeks.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Lucida Sans Unicode" w:hint="eastAsia"/>
          <w:kern w:val="0"/>
          <w:szCs w:val="32"/>
        </w:rPr>
        <w:t>译：</w:t>
      </w:r>
      <w:r w:rsidRPr="009A31AB">
        <w:rPr>
          <w:rFonts w:cs="Lucida Sans Unicode"/>
          <w:kern w:val="0"/>
          <w:szCs w:val="32"/>
        </w:rPr>
        <w:t>近几周来情况发生了变化</w:t>
      </w:r>
      <w:r w:rsidRPr="009A31AB">
        <w:rPr>
          <w:rFonts w:cs="Lucida Sans Unicode" w:hint="eastAsia"/>
          <w:kern w:val="0"/>
          <w:szCs w:val="32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62. recognize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['rekəɡnaiz]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认出，识别出某人</w:t>
      </w:r>
      <w:r w:rsidRPr="009A31AB">
        <w:rPr>
          <w:szCs w:val="32"/>
        </w:rPr>
        <w:t>[</w:t>
      </w:r>
      <w:r w:rsidRPr="009A31AB">
        <w:rPr>
          <w:szCs w:val="32"/>
        </w:rPr>
        <w:t>某事物</w:t>
      </w:r>
      <w:r w:rsidRPr="009A31AB">
        <w:rPr>
          <w:szCs w:val="32"/>
        </w:rPr>
        <w:t>]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At once he recognized it was Tom who lives just next to him.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译：他认出了那是紧挨他家住的汤姆。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63. reduce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[ri'dju:s]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缩减，减少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降低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Reduce dosage if restlessness or sleeplessness takes place.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译：如果发生失眠或烦躁不安，请降低剂量。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64. revise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[ri'vaiz]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rStyle w:val="number1"/>
          <w:rFonts w:ascii="Times New Roman" w:hAnsi="Times New Roman"/>
          <w:b w:val="0"/>
          <w:color w:val="auto"/>
          <w:sz w:val="21"/>
          <w:szCs w:val="32"/>
        </w:rPr>
        <w:t xml:space="preserve"> </w:t>
      </w:r>
      <w:r w:rsidRPr="009A31AB">
        <w:rPr>
          <w:szCs w:val="32"/>
        </w:rPr>
        <w:t>修订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修改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改变</w:t>
      </w:r>
    </w:p>
    <w:p w:rsidR="00A514BF" w:rsidRPr="009A31AB" w:rsidRDefault="00A514BF" w:rsidP="00EC2BA0">
      <w:pPr>
        <w:jc w:val="left"/>
        <w:rPr>
          <w:rStyle w:val="greyen1"/>
          <w:rFonts w:ascii="Times New Roman" w:hAnsi="Times New Roman"/>
          <w:sz w:val="21"/>
          <w:szCs w:val="32"/>
        </w:rPr>
      </w:pPr>
      <w:r w:rsidRPr="009A31AB">
        <w:rPr>
          <w:rStyle w:val="greyen1"/>
          <w:rFonts w:ascii="Times New Roman" w:hAnsi="Times New Roman" w:hint="eastAsia"/>
          <w:sz w:val="21"/>
          <w:szCs w:val="32"/>
        </w:rPr>
        <w:t>例：</w:t>
      </w:r>
      <w:r w:rsidRPr="009A31AB">
        <w:rPr>
          <w:rStyle w:val="greyen1"/>
          <w:rFonts w:ascii="Times New Roman" w:hAnsi="Times New Roman"/>
          <w:sz w:val="21"/>
          <w:szCs w:val="32"/>
        </w:rPr>
        <w:t>They are revising a dictionary</w:t>
      </w:r>
      <w:r w:rsidRPr="009A31AB">
        <w:rPr>
          <w:rStyle w:val="greyen1"/>
          <w:rFonts w:ascii="Times New Roman" w:hAnsi="Times New Roman" w:hint="eastAsia"/>
          <w:sz w:val="21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Style w:val="grey1"/>
          <w:sz w:val="21"/>
          <w:szCs w:val="32"/>
        </w:rPr>
      </w:pPr>
      <w:r w:rsidRPr="009A31AB">
        <w:rPr>
          <w:rStyle w:val="greyen1"/>
          <w:rFonts w:ascii="Times New Roman" w:hAnsi="Times New Roman" w:hint="eastAsia"/>
          <w:sz w:val="21"/>
          <w:szCs w:val="32"/>
        </w:rPr>
        <w:t>译：</w:t>
      </w:r>
      <w:r w:rsidRPr="009A31AB">
        <w:rPr>
          <w:rStyle w:val="grey1"/>
          <w:sz w:val="21"/>
          <w:szCs w:val="32"/>
        </w:rPr>
        <w:t>他们在修订一部词典。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65. salary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['sæləri]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薪水，薪金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You should put part of your salary in the bank each month.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译：你应该每月把部分工资存入银行。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66. satisfy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['sætisfai]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使满意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满足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was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satisfied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with his new</w:t>
      </w:r>
      <w:r w:rsidRPr="009A31AB">
        <w:rPr>
          <w:rFonts w:hint="eastAsia"/>
          <w:szCs w:val="32"/>
        </w:rPr>
        <w:t xml:space="preserve"> car.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>译：他对自己的新车很满意。</w:t>
      </w:r>
      <w:bookmarkStart w:id="11" w:name="OLE_LINK8"/>
      <w:bookmarkStart w:id="12" w:name="OLE_LINK9"/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67. schedule</w:t>
      </w:r>
      <w:bookmarkEnd w:id="11"/>
      <w:bookmarkEnd w:id="12"/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['ʃedju:əl]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排定，安排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时间表，日程安排表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Flight 220 is scheduled to arrive at 10:30 pm.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220</w:t>
      </w:r>
      <w:r w:rsidRPr="009A31AB">
        <w:rPr>
          <w:rFonts w:hint="eastAsia"/>
          <w:szCs w:val="32"/>
        </w:rPr>
        <w:t>班机</w:t>
      </w:r>
      <w:r w:rsidRPr="009A31AB">
        <w:rPr>
          <w:szCs w:val="32"/>
        </w:rPr>
        <w:t>预定</w:t>
      </w:r>
      <w:r w:rsidRPr="009A31AB">
        <w:rPr>
          <w:rFonts w:hint="eastAsia"/>
          <w:szCs w:val="32"/>
        </w:rPr>
        <w:t>于晚</w:t>
      </w:r>
      <w:r w:rsidRPr="009A31AB">
        <w:rPr>
          <w:szCs w:val="32"/>
        </w:rPr>
        <w:t>10</w:t>
      </w:r>
      <w:r w:rsidRPr="009A31AB">
        <w:rPr>
          <w:szCs w:val="32"/>
        </w:rPr>
        <w:t>时</w:t>
      </w:r>
      <w:r w:rsidRPr="009A31AB">
        <w:rPr>
          <w:szCs w:val="32"/>
        </w:rPr>
        <w:t>30</w:t>
      </w:r>
      <w:r w:rsidRPr="009A31AB">
        <w:rPr>
          <w:szCs w:val="32"/>
        </w:rPr>
        <w:t>分</w:t>
      </w:r>
      <w:r w:rsidRPr="009A31AB">
        <w:rPr>
          <w:rFonts w:hint="eastAsia"/>
          <w:szCs w:val="32"/>
        </w:rPr>
        <w:t>抵达。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68. search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[sə:tʃ]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搜索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搜查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查找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ll have to try using the search engines.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译：我必须试着使用搜索引擎。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69. sense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[sens]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官能，感官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In spite of his inborn disability,Eddie seems to have a good sense of music.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译：尽管安迪天生残疾，但是他对音乐似乎悟性很好。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70. single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['siŋɡl]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单一的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单个的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单独的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 friend saw ever everything but did not say a single word.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译：这位朋友看到了一切，却一言不发。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71. smart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[smɑ:t]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整洁漂亮的</w:t>
      </w:r>
      <w:r w:rsidRPr="009A31AB">
        <w:rPr>
          <w:szCs w:val="32"/>
        </w:rPr>
        <w:t xml:space="preserve">; </w:t>
      </w:r>
      <w:r w:rsidRPr="009A31AB">
        <w:rPr>
          <w:szCs w:val="32"/>
        </w:rPr>
        <w:t>衣着讲究的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聪明的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But Little Smart is not really that smart.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译：但是小灵通并不是真的那么灵巧。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72. source</w:t>
      </w:r>
      <w:r w:rsidRPr="009A31AB">
        <w:rPr>
          <w:rStyle w:val="green1"/>
          <w:sz w:val="21"/>
          <w:szCs w:val="32"/>
        </w:rPr>
        <w:t xml:space="preserve"> [sɔ:s]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河流的源头，发源地来源，出处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 trouble with these sources,however,is that they are not renewable.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译：不管怎么说，这些资源的麻烦是它们是不可再生的。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73. success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[sək'ses]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成功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胜利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成名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Cheap costs are the main reason for the success of Little Smart.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译：小灵通成功的原因就在于低廉的费用。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74. sunshine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['sʌnʃain]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阳光，愉快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开朗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Most of the plants like water and sunshine.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大多数植物都喜欢水和阳光。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75. technology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[tek'nɔlədʒi]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科技</w:t>
      </w:r>
      <w:r w:rsidRPr="009A31AB">
        <w:rPr>
          <w:szCs w:val="32"/>
        </w:rPr>
        <w:t>(</w:t>
      </w:r>
      <w:r w:rsidRPr="009A31AB">
        <w:rPr>
          <w:szCs w:val="32"/>
        </w:rPr>
        <w:t>总称</w:t>
      </w:r>
      <w:r w:rsidRPr="009A31AB">
        <w:rPr>
          <w:szCs w:val="32"/>
        </w:rPr>
        <w:t>)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Every day,we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re finding new ways for technology to enrich people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lives.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译：每天我们努力发明新技术，以便改变人们的生活。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76. therefore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['ðɛəfɔ:]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adv.</w:t>
      </w:r>
      <w:r w:rsidRPr="009A31AB">
        <w:rPr>
          <w:szCs w:val="32"/>
        </w:rPr>
        <w:t>因此，为此，所以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 school therefore plans games and matches for its pupils.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译：学校因为学生们安排游戏和比赛。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77. thoughtful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['θɔ:tful]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沉思的，思考的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关心的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had a thoughtful look on his face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>译：</w:t>
      </w:r>
      <w:r w:rsidRPr="009A31AB">
        <w:rPr>
          <w:szCs w:val="32"/>
        </w:rPr>
        <w:t>他脸上露出深思的表情。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78. ticket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['tikit]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票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I'm going to buy a monthly ticket tomorrow.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译：我想明天买张月票。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79. traffic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['træfik]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流动的车辆</w:t>
      </w:r>
      <w:r w:rsidRPr="009A31AB">
        <w:rPr>
          <w:szCs w:val="32"/>
        </w:rPr>
        <w:t>[</w:t>
      </w:r>
      <w:r w:rsidRPr="009A31AB">
        <w:rPr>
          <w:szCs w:val="32"/>
        </w:rPr>
        <w:t>行人</w:t>
      </w:r>
      <w:r w:rsidRPr="009A31AB">
        <w:rPr>
          <w:szCs w:val="32"/>
        </w:rPr>
        <w:t>]</w:t>
      </w:r>
      <w:r w:rsidRPr="009A31AB">
        <w:rPr>
          <w:szCs w:val="32"/>
        </w:rPr>
        <w:t>，交通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had a traffic accident last week.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译：上星期，他出了一个交通事故。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80. trust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[trʌst]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信任，信赖，相信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Don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t trust him no matter what he says.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译：不管他说什么都别相信他。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81. truth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[tru:θ]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事实，真相，实情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I'm telling the truth.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译：我说的是事实。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82. unite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[ju:'nait]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（与某人或集体）联结，联合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Today the car is the most popular sort of transportation in all of the United States.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译：现在汽车是美国最受欢迎的交通方式。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83. visit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['vizit]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访问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参观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游览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参观，</w:t>
      </w:r>
      <w:r w:rsidRPr="009A31AB">
        <w:rPr>
          <w:szCs w:val="32"/>
        </w:rPr>
        <w:t xml:space="preserve"> </w:t>
      </w:r>
      <w:r w:rsidRPr="009A31AB">
        <w:rPr>
          <w:szCs w:val="32"/>
        </w:rPr>
        <w:t>游览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I'm looking forward to your visit to China.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译：我盼望着你对中国的访问。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84. volunteer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['vɔlən'tiə]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自动提供，自愿效劳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义务工作者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志愿者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Many young people want to be volunteers for Beijing Olympic Games.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译：许多年轻人想做北京奥运会的志愿者。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85. within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[wi'ðin]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prep.</w:t>
      </w:r>
      <w:r w:rsidRPr="009A31AB">
        <w:rPr>
          <w:rStyle w:val="number1"/>
          <w:rFonts w:ascii="Times New Roman" w:hAnsi="Times New Roman"/>
          <w:b w:val="0"/>
          <w:color w:val="auto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表示位置</w:t>
      </w:r>
      <w:r w:rsidRPr="009A31AB">
        <w:rPr>
          <w:szCs w:val="32"/>
        </w:rPr>
        <w:t>)</w:t>
      </w:r>
      <w:r w:rsidRPr="009A31AB">
        <w:rPr>
          <w:szCs w:val="32"/>
        </w:rPr>
        <w:t>在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里面，</w:t>
      </w:r>
      <w:r w:rsidRPr="009A31AB">
        <w:rPr>
          <w:szCs w:val="32"/>
        </w:rPr>
        <w:t xml:space="preserve"> </w:t>
      </w:r>
      <w:r w:rsidRPr="009A31AB">
        <w:rPr>
          <w:szCs w:val="32"/>
        </w:rPr>
        <w:t>在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内部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 can't finish the task within 1 hour.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rFonts w:hint="eastAsia"/>
          <w:szCs w:val="32"/>
        </w:rPr>
        <w:t>1</w:t>
      </w:r>
      <w:r w:rsidRPr="009A31AB">
        <w:rPr>
          <w:rFonts w:hint="eastAsia"/>
          <w:szCs w:val="32"/>
        </w:rPr>
        <w:t>小时内我不能完成这个任务。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86. workable</w:t>
      </w:r>
      <w:r w:rsidRPr="009A31AB">
        <w:rPr>
          <w:rStyle w:val="green1"/>
          <w:sz w:val="21"/>
          <w:szCs w:val="32"/>
        </w:rPr>
        <w:t xml:space="preserve"> ['wɜ:kəbəl]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可行的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可使用的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Everything considered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their plan is still workable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rFonts w:hint="eastAsia"/>
          <w:szCs w:val="32"/>
        </w:rPr>
        <w:t>译：所有因素都考虑到了，他们的计划仍是可行的。</w:t>
      </w:r>
    </w:p>
    <w:p w:rsidR="00A514BF" w:rsidRPr="009A31AB" w:rsidRDefault="00A514BF" w:rsidP="00EC2BA0">
      <w:pPr>
        <w:rPr>
          <w:szCs w:val="32"/>
        </w:rPr>
      </w:pPr>
    </w:p>
    <w:p w:rsidR="00A514BF" w:rsidRPr="009A31AB" w:rsidRDefault="00A514BF" w:rsidP="00EC2BA0">
      <w:pPr>
        <w:rPr>
          <w:b/>
          <w:szCs w:val="32"/>
        </w:rPr>
      </w:pPr>
      <w:r w:rsidRPr="009A31AB">
        <w:rPr>
          <w:rFonts w:hint="eastAsia"/>
          <w:b/>
          <w:szCs w:val="32"/>
        </w:rPr>
        <w:t>阅读理解</w:t>
      </w:r>
    </w:p>
    <w:p w:rsidR="00A514BF" w:rsidRPr="009A31AB" w:rsidRDefault="00A514BF" w:rsidP="00EC2BA0">
      <w:pPr>
        <w:rPr>
          <w:rFonts w:cs="Lucida Sans Unicode"/>
          <w:szCs w:val="32"/>
        </w:rPr>
      </w:pPr>
      <w:r w:rsidRPr="009A31AB">
        <w:rPr>
          <w:rFonts w:hint="eastAsia"/>
          <w:szCs w:val="32"/>
        </w:rPr>
        <w:t xml:space="preserve">1. </w:t>
      </w:r>
      <w:r w:rsidRPr="009A31AB">
        <w:rPr>
          <w:szCs w:val="32"/>
        </w:rPr>
        <w:t>character</w:t>
      </w:r>
      <w:r w:rsidRPr="009A31AB">
        <w:rPr>
          <w:rFonts w:hint="eastAsia"/>
          <w:szCs w:val="32"/>
        </w:rPr>
        <w:t xml:space="preserve"> </w:t>
      </w:r>
      <w:r w:rsidRPr="009A31AB">
        <w:rPr>
          <w:rFonts w:ascii="Lucida Sans Unicode" w:hAnsi="Lucida Sans Unicode" w:cs="Lucida Sans Unicode"/>
          <w:szCs w:val="32"/>
        </w:rPr>
        <w:t>['kæriktə]</w:t>
      </w:r>
      <w:r w:rsidRPr="009A31AB">
        <w:rPr>
          <w:rFonts w:cs="Lucida Sans Unicode"/>
          <w:szCs w:val="32"/>
        </w:rPr>
        <w:t xml:space="preserve"> </w:t>
      </w:r>
      <w:r w:rsidRPr="009A31AB">
        <w:rPr>
          <w:rFonts w:cs="Lucida Sans Unicode" w:hint="eastAsia"/>
          <w:szCs w:val="32"/>
        </w:rPr>
        <w:t>n.</w:t>
      </w:r>
      <w:r w:rsidRPr="009A31AB">
        <w:rPr>
          <w:rFonts w:cs="Lucida Sans Unicode" w:hint="eastAsia"/>
          <w:szCs w:val="32"/>
        </w:rPr>
        <w:t>品质，特色，特征</w:t>
      </w:r>
      <w:r w:rsidRPr="009A31AB">
        <w:rPr>
          <w:rFonts w:cs="Lucida Sans Unicode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Lucida Sans Unicode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Which</w:t>
      </w:r>
      <w:r w:rsidRPr="009A31AB">
        <w:rPr>
          <w:rFonts w:cs="Lucida Sans Unicode"/>
          <w:szCs w:val="32"/>
        </w:rPr>
        <w:t xml:space="preserve"> of the following best characterizes the main feature?</w:t>
      </w:r>
      <w:r w:rsidRPr="009A31AB">
        <w:rPr>
          <w:rFonts w:cs="Lucida Sans Unicode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Lucida Sans Unicode"/>
          <w:szCs w:val="32"/>
        </w:rPr>
      </w:pPr>
      <w:r w:rsidRPr="009A31AB">
        <w:rPr>
          <w:rFonts w:cs="Lucida Sans Unicode" w:hint="eastAsia"/>
          <w:szCs w:val="32"/>
        </w:rPr>
        <w:t>译：下面哪一个最好的描述了主要特征？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Lucida Sans Unicode" w:hint="eastAsia"/>
          <w:szCs w:val="32"/>
        </w:rPr>
        <w:lastRenderedPageBreak/>
        <w:t xml:space="preserve">2. </w:t>
      </w:r>
      <w:r w:rsidRPr="009A31AB">
        <w:rPr>
          <w:rFonts w:cs="Lucida Sans Unicode"/>
          <w:szCs w:val="32"/>
        </w:rPr>
        <w:t>mai</w:t>
      </w:r>
      <w:r w:rsidRPr="009A31AB">
        <w:rPr>
          <w:rFonts w:cs="Lucida Sans Unicode" w:hint="eastAsia"/>
          <w:szCs w:val="32"/>
        </w:rPr>
        <w:t xml:space="preserve">n </w:t>
      </w:r>
      <w:r w:rsidRPr="009A31AB">
        <w:rPr>
          <w:rStyle w:val="green1"/>
          <w:sz w:val="21"/>
          <w:szCs w:val="32"/>
        </w:rPr>
        <w:t>[mein]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主要的，最重要的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What is the mian idea of this passage?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译：这段文章的中心意思是什么？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3. </w:t>
      </w:r>
      <w:r w:rsidRPr="009A31AB">
        <w:rPr>
          <w:szCs w:val="32"/>
        </w:rPr>
        <w:t>feature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['fi:tʃə]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特征，特色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island's chief feature was its beauty.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这个岛的主要特色是风景秀丽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4. </w:t>
      </w:r>
      <w:r w:rsidRPr="009A31AB">
        <w:rPr>
          <w:szCs w:val="32"/>
        </w:rPr>
        <w:t>passage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['pæsidʒ]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文章的</w:t>
      </w:r>
      <w:r w:rsidRPr="009A31AB">
        <w:rPr>
          <w:szCs w:val="32"/>
        </w:rPr>
        <w:t>)</w:t>
      </w:r>
      <w:r w:rsidRPr="009A31AB">
        <w:rPr>
          <w:szCs w:val="32"/>
        </w:rPr>
        <w:t>一段，一节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Where</w:t>
      </w:r>
      <w:r w:rsidRPr="009A31AB">
        <w:rPr>
          <w:rFonts w:hint="eastAsia"/>
          <w:szCs w:val="32"/>
        </w:rPr>
        <w:t xml:space="preserve"> in the passage does the author describe it?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译：作者的描述在这个段的哪个位置？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5. author </w:t>
      </w:r>
      <w:r w:rsidRPr="009A31AB">
        <w:rPr>
          <w:rStyle w:val="green1"/>
          <w:sz w:val="21"/>
          <w:szCs w:val="32"/>
        </w:rPr>
        <w:t>['ɔ:θə]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著作家，作者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What is the author</w:t>
      </w:r>
      <w:r w:rsidRPr="009A31AB">
        <w:rPr>
          <w:rFonts w:cs="宋体"/>
          <w:kern w:val="0"/>
          <w:szCs w:val="32"/>
        </w:rPr>
        <w:t>’</w:t>
      </w:r>
      <w:r w:rsidRPr="009A31AB">
        <w:rPr>
          <w:rFonts w:cs="宋体" w:hint="eastAsia"/>
          <w:kern w:val="0"/>
          <w:szCs w:val="32"/>
        </w:rPr>
        <w:t xml:space="preserve">s attitude?  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译：作者的态度是什么？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6. describe </w:t>
      </w:r>
      <w:r w:rsidRPr="009A31AB">
        <w:rPr>
          <w:rStyle w:val="green1"/>
          <w:sz w:val="21"/>
          <w:szCs w:val="32"/>
        </w:rPr>
        <w:t>[dis'kraib]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描写，叙述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What does</w:t>
      </w:r>
      <w:r w:rsidRPr="009A31AB">
        <w:rPr>
          <w:rFonts w:cs="宋体"/>
          <w:kern w:val="0"/>
          <w:szCs w:val="32"/>
        </w:rPr>
        <w:t xml:space="preserve"> the author describe</w:t>
      </w:r>
      <w:r w:rsidRPr="009A31AB">
        <w:rPr>
          <w:rFonts w:cs="宋体" w:hint="eastAsia"/>
          <w:kern w:val="0"/>
          <w:szCs w:val="32"/>
        </w:rPr>
        <w:t xml:space="preserve"> t</w:t>
      </w:r>
      <w:r w:rsidRPr="009A31AB">
        <w:rPr>
          <w:rFonts w:cs="宋体"/>
          <w:kern w:val="0"/>
          <w:szCs w:val="32"/>
        </w:rPr>
        <w:t>his article</w:t>
      </w:r>
      <w:r w:rsidRPr="009A31AB">
        <w:rPr>
          <w:rFonts w:cs="宋体" w:hint="eastAsia"/>
          <w:kern w:val="0"/>
          <w:szCs w:val="32"/>
        </w:rPr>
        <w:t xml:space="preserve">? 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译：这篇文章作者描述了什么？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7. illustrate </w:t>
      </w:r>
      <w:r w:rsidRPr="009A31AB">
        <w:rPr>
          <w:rStyle w:val="green1"/>
          <w:sz w:val="21"/>
          <w:szCs w:val="32"/>
        </w:rPr>
        <w:t>['iləstreit]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说明，阐明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What</w:t>
      </w:r>
      <w:r w:rsidRPr="009A31AB">
        <w:rPr>
          <w:rFonts w:cs="Arial" w:hint="eastAsia"/>
          <w:kern w:val="0"/>
          <w:szCs w:val="32"/>
        </w:rPr>
        <w:t xml:space="preserve"> v</w:t>
      </w:r>
      <w:r w:rsidRPr="009A31AB">
        <w:rPr>
          <w:rFonts w:cs="Arial"/>
          <w:kern w:val="0"/>
          <w:szCs w:val="32"/>
        </w:rPr>
        <w:t>iew</w:t>
      </w:r>
      <w:r w:rsidRPr="009A31AB">
        <w:rPr>
          <w:rFonts w:cs="Arial" w:hint="eastAsia"/>
          <w:kern w:val="0"/>
          <w:szCs w:val="32"/>
        </w:rPr>
        <w:t xml:space="preserve"> does the article </w:t>
      </w:r>
      <w:r w:rsidRPr="009A31AB">
        <w:rPr>
          <w:rFonts w:cs="Arial"/>
          <w:kern w:val="0"/>
          <w:szCs w:val="32"/>
        </w:rPr>
        <w:t>illustrate</w:t>
      </w:r>
      <w:r w:rsidRPr="009A31AB">
        <w:rPr>
          <w:rFonts w:cs="Arial" w:hint="eastAsia"/>
          <w:kern w:val="0"/>
          <w:szCs w:val="32"/>
        </w:rPr>
        <w:t>?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译：文章阐明了什么观点？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8. </w:t>
      </w:r>
      <w:r w:rsidRPr="009A31AB">
        <w:rPr>
          <w:rFonts w:cs="宋体"/>
          <w:kern w:val="0"/>
          <w:szCs w:val="32"/>
        </w:rPr>
        <w:t>think</w:t>
      </w:r>
      <w:r w:rsidRPr="009A31AB">
        <w:rPr>
          <w:rFonts w:cs="宋体" w:hint="eastAsia"/>
          <w:kern w:val="0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[θiŋk]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想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思索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认为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What</w:t>
      </w:r>
      <w:r w:rsidRPr="009A31AB">
        <w:rPr>
          <w:rFonts w:cs="宋体" w:hint="eastAsia"/>
          <w:kern w:val="0"/>
          <w:szCs w:val="32"/>
        </w:rPr>
        <w:t xml:space="preserve"> time does the writer think is it? 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译：作者认为是什么时候？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9. </w:t>
      </w:r>
      <w:r w:rsidRPr="009A31AB">
        <w:rPr>
          <w:rFonts w:hint="eastAsia"/>
          <w:szCs w:val="32"/>
        </w:rPr>
        <w:t xml:space="preserve">idea </w:t>
      </w:r>
      <w:r w:rsidRPr="009A31AB">
        <w:rPr>
          <w:rStyle w:val="green1"/>
          <w:sz w:val="21"/>
          <w:szCs w:val="32"/>
        </w:rPr>
        <w:t>[ai'diə]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想法，主意，构思思想，目标，意图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What is the main idea of this passage</w:t>
      </w:r>
      <w:r w:rsidRPr="009A31AB">
        <w:rPr>
          <w:rFonts w:hint="eastAsia"/>
          <w:szCs w:val="32"/>
        </w:rPr>
        <w:t>？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译：这段文章的主要意思是什么？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10. statement </w:t>
      </w:r>
      <w:r w:rsidRPr="009A31AB">
        <w:rPr>
          <w:rStyle w:val="green1"/>
          <w:sz w:val="21"/>
          <w:szCs w:val="32"/>
        </w:rPr>
        <w:t>['steitmənt]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声明，陈述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说法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表白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Which</w:t>
      </w:r>
      <w:r w:rsidRPr="009A31AB">
        <w:rPr>
          <w:rFonts w:hint="eastAsia"/>
          <w:szCs w:val="32"/>
        </w:rPr>
        <w:t xml:space="preserve"> of the following statements is not </w:t>
      </w:r>
      <w:r w:rsidRPr="009A31AB">
        <w:rPr>
          <w:szCs w:val="32"/>
        </w:rPr>
        <w:t>true</w:t>
      </w:r>
      <w:r w:rsidRPr="009A31AB">
        <w:rPr>
          <w:rFonts w:hint="eastAsia"/>
          <w:szCs w:val="32"/>
        </w:rPr>
        <w:t xml:space="preserve">?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译：下面的哪个阐述是正确的？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11. express</w:t>
      </w:r>
      <w:r w:rsidRPr="009A31AB">
        <w:rPr>
          <w:rFonts w:cs="Lucida Sans Unicode"/>
          <w:szCs w:val="32"/>
        </w:rPr>
        <w:t xml:space="preserve"> </w:t>
      </w:r>
      <w:r w:rsidRPr="009A31AB">
        <w:rPr>
          <w:rFonts w:ascii="Lucida Sans Unicode" w:hAnsi="Lucida Sans Unicode" w:cs="Lucida Sans Unicode"/>
          <w:szCs w:val="32"/>
        </w:rPr>
        <w:t>[iks'pres]</w:t>
      </w:r>
      <w:r w:rsidRPr="009A31AB">
        <w:rPr>
          <w:rFonts w:cs="Arial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hint="eastAsia"/>
          <w:szCs w:val="32"/>
        </w:rPr>
        <w:t>表达</w:t>
      </w:r>
      <w:r w:rsidRPr="009A31AB">
        <w:rPr>
          <w:szCs w:val="32"/>
        </w:rPr>
        <w:t>，</w:t>
      </w:r>
      <w:r w:rsidRPr="009A31AB">
        <w:rPr>
          <w:rFonts w:hint="eastAsia"/>
          <w:szCs w:val="32"/>
        </w:rPr>
        <w:t>陈述</w:t>
      </w:r>
      <w:r w:rsidRPr="009A31AB">
        <w:rPr>
          <w:szCs w:val="32"/>
        </w:rPr>
        <w:t>，</w:t>
      </w:r>
      <w:r w:rsidRPr="009A31AB">
        <w:rPr>
          <w:rFonts w:hint="eastAsia"/>
          <w:szCs w:val="32"/>
        </w:rPr>
        <w:t>表示</w:t>
      </w:r>
    </w:p>
    <w:p w:rsidR="00A514BF" w:rsidRPr="009A31AB" w:rsidRDefault="00A514BF" w:rsidP="009A31AB">
      <w:pPr>
        <w:ind w:left="105" w:hangingChars="50" w:hanging="105"/>
        <w:rPr>
          <w:szCs w:val="32"/>
        </w:rPr>
      </w:pPr>
      <w:r w:rsidRPr="009A31AB">
        <w:rPr>
          <w:rFonts w:hint="eastAsia"/>
          <w:szCs w:val="32"/>
        </w:rPr>
        <w:t>例：</w:t>
      </w:r>
      <w:bookmarkStart w:id="13" w:name="OLE_LINK10"/>
      <w:bookmarkStart w:id="14" w:name="OLE_LINK11"/>
      <w:r w:rsidRPr="009A31AB">
        <w:rPr>
          <w:szCs w:val="32"/>
        </w:rPr>
        <w:t>Which</w:t>
      </w:r>
      <w:r w:rsidRPr="009A31AB">
        <w:rPr>
          <w:rFonts w:hint="eastAsia"/>
          <w:szCs w:val="32"/>
        </w:rPr>
        <w:t xml:space="preserve"> of the following statements best expresses the main idea of the passage</w:t>
      </w:r>
      <w:bookmarkEnd w:id="13"/>
      <w:bookmarkEnd w:id="14"/>
      <w:r w:rsidRPr="009A31AB">
        <w:rPr>
          <w:rFonts w:hint="eastAsia"/>
          <w:szCs w:val="32"/>
        </w:rPr>
        <w:t xml:space="preserve">? </w:t>
      </w:r>
    </w:p>
    <w:p w:rsidR="00A514BF" w:rsidRPr="009A31AB" w:rsidRDefault="00A514BF" w:rsidP="009A31AB">
      <w:pPr>
        <w:ind w:left="105" w:hangingChars="50" w:hanging="105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译：下面的哪个阐述最好的表达了文章的主要意思？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12. sentence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['sentəns]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句子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This sentence is correct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译：这个句子是正确的。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13. summary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['sʌməri]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摘要，概要，总结，概括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He made a summary of what had been done</w:t>
      </w:r>
      <w:r w:rsidRPr="009A31AB">
        <w:rPr>
          <w:rFonts w:cs="Arial" w:hint="eastAsia"/>
          <w:kern w:val="0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他总结了所做的事情。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14. point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[pɔint]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要点，重点</w:t>
      </w:r>
      <w:r w:rsidRPr="009A31AB">
        <w:rPr>
          <w:szCs w:val="32"/>
        </w:rPr>
        <w:t xml:space="preserve">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Some of these points will have to be further</w:t>
      </w:r>
      <w:r w:rsidRPr="009A31AB">
        <w:rPr>
          <w:rFonts w:hint="eastAsia"/>
          <w:kern w:val="0"/>
          <w:szCs w:val="32"/>
        </w:rPr>
        <w:t xml:space="preserve"> discussed.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译：这些要点中，有些我们要作进一步的讨论。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15. subject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['sʌbdʒikt]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主题，题目，问题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话题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I was the subject of their talk.</w:t>
      </w:r>
      <w:r w:rsidRPr="009A31AB">
        <w:rPr>
          <w:rFonts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我是他们谈话的话题。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16. selection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[si'lekʃən]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选择，挑选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被挑选的人</w:t>
      </w:r>
      <w:r w:rsidRPr="009A31AB">
        <w:rPr>
          <w:szCs w:val="32"/>
        </w:rPr>
        <w:t>[</w:t>
      </w:r>
      <w:r w:rsidRPr="009A31AB">
        <w:rPr>
          <w:szCs w:val="32"/>
        </w:rPr>
        <w:t>事物</w:t>
      </w:r>
      <w:r w:rsidRPr="009A31AB">
        <w:rPr>
          <w:szCs w:val="32"/>
        </w:rPr>
        <w:t>]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is the subject of this </w:t>
      </w:r>
      <w:r w:rsidRPr="009A31AB">
        <w:rPr>
          <w:szCs w:val="32"/>
        </w:rPr>
        <w:t>selection?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译：挑选的话题的主旨是什么？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17. discuss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[dis'kʌs]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谈论，讨论，商量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They are discussing freely.</w:t>
      </w:r>
      <w:r w:rsidRPr="009A31AB">
        <w:rPr>
          <w:rFonts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他们在自由地讨论。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18. paragraph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['pærəɡrɑ:f]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段落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短篇报道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Each paragraph begins on a new line.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每段都另起一行。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19. center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['sentə]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中心，中央，中心点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</w:t>
      </w:r>
      <w:r w:rsidRPr="009A31AB">
        <w:rPr>
          <w:rFonts w:hint="eastAsia"/>
          <w:szCs w:val="32"/>
        </w:rPr>
        <w:t xml:space="preserve"> point is </w:t>
      </w:r>
      <w:r w:rsidRPr="009A31AB">
        <w:rPr>
          <w:szCs w:val="32"/>
        </w:rPr>
        <w:t>in the</w:t>
      </w:r>
      <w:r w:rsidRPr="009A31AB">
        <w:rPr>
          <w:rFonts w:hint="eastAsia"/>
          <w:szCs w:val="32"/>
        </w:rPr>
        <w:t xml:space="preserve"> center of the second </w:t>
      </w:r>
      <w:r w:rsidRPr="009A31AB">
        <w:rPr>
          <w:szCs w:val="32"/>
        </w:rPr>
        <w:t>paragraph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译：观点在第二段的中间。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20. focus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['fəukəs]</w:t>
      </w:r>
      <w:r w:rsidRPr="009A31AB">
        <w:rPr>
          <w:rStyle w:val="blue3"/>
          <w:b w:val="0"/>
          <w:sz w:val="21"/>
          <w:szCs w:val="32"/>
        </w:rPr>
        <w:t xml:space="preserve"> vi.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集中，</w:t>
      </w:r>
      <w:r w:rsidRPr="009A31AB">
        <w:rPr>
          <w:szCs w:val="32"/>
        </w:rPr>
        <w:t>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聚集</w:t>
      </w:r>
      <w:r w:rsidRPr="009A31AB">
        <w:rPr>
          <w:rFonts w:hint="eastAsia"/>
          <w:szCs w:val="32"/>
        </w:rPr>
        <w:t>;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bCs/>
          <w:szCs w:val="32"/>
        </w:rPr>
        <w:t>v</w:t>
      </w:r>
      <w:r w:rsidRPr="009A31AB">
        <w:rPr>
          <w:szCs w:val="32"/>
        </w:rPr>
        <w:t>t.</w:t>
      </w:r>
      <w:r w:rsidRPr="009A31AB">
        <w:rPr>
          <w:szCs w:val="32"/>
        </w:rPr>
        <w:t>中心点（指人或事物）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The camera has two focuses</w:t>
      </w:r>
      <w:r w:rsidRPr="009A31AB">
        <w:rPr>
          <w:rFonts w:hint="eastAsia"/>
          <w:kern w:val="0"/>
          <w:szCs w:val="32"/>
        </w:rPr>
        <w:t xml:space="preserve">.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这部相机有两个焦距。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21. deal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[di:l]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分配，分给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vi.</w:t>
      </w:r>
      <w:r w:rsidRPr="009A31AB">
        <w:rPr>
          <w:rFonts w:hint="eastAsia"/>
          <w:szCs w:val="32"/>
        </w:rPr>
        <w:t>处理，考虑</w:t>
      </w:r>
      <w:r w:rsidRPr="009A31AB">
        <w:rPr>
          <w:szCs w:val="32"/>
        </w:rPr>
        <w:t xml:space="preserve"> (</w:t>
      </w:r>
      <w:r w:rsidRPr="009A31AB">
        <w:rPr>
          <w:szCs w:val="32"/>
        </w:rPr>
        <w:t>通常与</w:t>
      </w:r>
      <w:r w:rsidRPr="009A31AB">
        <w:rPr>
          <w:szCs w:val="32"/>
        </w:rPr>
        <w:t>with</w:t>
      </w:r>
      <w:r w:rsidRPr="009A31AB">
        <w:rPr>
          <w:szCs w:val="32"/>
        </w:rPr>
        <w:t>连用</w:t>
      </w:r>
      <w:r w:rsidRPr="009A31AB">
        <w:rPr>
          <w:szCs w:val="32"/>
        </w:rPr>
        <w:t>)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I can't deal with your personal problems.</w:t>
      </w:r>
      <w:r w:rsidRPr="009A31AB">
        <w:rPr>
          <w:rFonts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我不能处理你的个人问题</w:t>
      </w:r>
      <w:r w:rsidRPr="009A31AB">
        <w:rPr>
          <w:rFonts w:hint="eastAsia"/>
          <w:kern w:val="0"/>
          <w:szCs w:val="32"/>
        </w:rPr>
        <w:t>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22. chief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[tʃi:f]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主要的，最重要的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He was </w:t>
      </w:r>
      <w:r w:rsidRPr="009A31AB">
        <w:rPr>
          <w:rFonts w:hint="eastAsia"/>
          <w:kern w:val="0"/>
          <w:szCs w:val="32"/>
        </w:rPr>
        <w:t xml:space="preserve">a chief leader.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他</w:t>
      </w:r>
      <w:r w:rsidRPr="009A31AB">
        <w:rPr>
          <w:rFonts w:hint="eastAsia"/>
          <w:kern w:val="0"/>
          <w:szCs w:val="32"/>
        </w:rPr>
        <w:t>是一个主要领导人。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23. concern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[kən'sə:n]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有关于，关系到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牵涉到</w:t>
      </w:r>
      <w:r w:rsidRPr="009A31AB">
        <w:rPr>
          <w:szCs w:val="32"/>
        </w:rPr>
        <w:t>(</w:t>
      </w:r>
      <w:r w:rsidRPr="009A31AB">
        <w:rPr>
          <w:szCs w:val="32"/>
        </w:rPr>
        <w:t>常与</w:t>
      </w:r>
      <w:r w:rsidRPr="009A31AB">
        <w:rPr>
          <w:szCs w:val="32"/>
        </w:rPr>
        <w:t xml:space="preserve">with </w:t>
      </w:r>
      <w:r w:rsidRPr="009A31AB">
        <w:rPr>
          <w:szCs w:val="32"/>
        </w:rPr>
        <w:t>或</w:t>
      </w:r>
      <w:r w:rsidRPr="009A31AB">
        <w:rPr>
          <w:szCs w:val="32"/>
        </w:rPr>
        <w:t xml:space="preserve"> in</w:t>
      </w:r>
      <w:r w:rsidRPr="009A31AB">
        <w:rPr>
          <w:szCs w:val="32"/>
        </w:rPr>
        <w:t>连用</w:t>
      </w:r>
      <w:r w:rsidRPr="009A31AB">
        <w:rPr>
          <w:szCs w:val="32"/>
        </w:rPr>
        <w:t xml:space="preserve">)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What’s</w:t>
      </w:r>
      <w:r w:rsidRPr="009A31AB">
        <w:rPr>
          <w:rFonts w:hint="eastAsia"/>
          <w:szCs w:val="32"/>
        </w:rPr>
        <w:t xml:space="preserve"> the passage chiefly concerned </w:t>
      </w:r>
      <w:r w:rsidRPr="009A31AB">
        <w:rPr>
          <w:szCs w:val="32"/>
        </w:rPr>
        <w:t xml:space="preserve">with?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译：这段主要涉及到什么？</w:t>
      </w:r>
    </w:p>
    <w:p w:rsidR="00A514BF" w:rsidRPr="009A31AB" w:rsidRDefault="00A514BF" w:rsidP="00EC2BA0">
      <w:pPr>
        <w:jc w:val="left"/>
        <w:rPr>
          <w:rStyle w:val="number1"/>
          <w:b w:val="0"/>
          <w:sz w:val="21"/>
          <w:szCs w:val="32"/>
        </w:rPr>
      </w:pPr>
      <w:r w:rsidRPr="009A31AB">
        <w:rPr>
          <w:rFonts w:hint="eastAsia"/>
          <w:szCs w:val="32"/>
        </w:rPr>
        <w:lastRenderedPageBreak/>
        <w:t>24. purpose</w:t>
      </w:r>
      <w:r w:rsidRPr="009A31AB">
        <w:rPr>
          <w:rStyle w:val="green1"/>
          <w:sz w:val="21"/>
          <w:szCs w:val="32"/>
        </w:rPr>
        <w:t xml:space="preserve"> ['pə:pəs]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目的，意图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有意，打算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is the author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 xml:space="preserve">s purpose in writing this </w:t>
      </w:r>
      <w:r w:rsidRPr="009A31AB">
        <w:rPr>
          <w:szCs w:val="32"/>
        </w:rPr>
        <w:t>passage?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译：作者写这段的意图是什么？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25. title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['taitl]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题目，标题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is the best title of the passage?  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译：这段文章的最好主题是什么？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26. attitude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['ætitju:d]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态度，看法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倾向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is the author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 xml:space="preserve">s attitude </w:t>
      </w:r>
      <w:r w:rsidRPr="009A31AB">
        <w:rPr>
          <w:szCs w:val="32"/>
        </w:rPr>
        <w:t>to the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article?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译：作者对于这篇文章的态度是什么？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27. toward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[tə'wɔ:d] </w:t>
      </w:r>
      <w:r w:rsidRPr="009A31AB">
        <w:rPr>
          <w:rStyle w:val="blue3"/>
          <w:b w:val="0"/>
          <w:sz w:val="21"/>
          <w:szCs w:val="32"/>
        </w:rPr>
        <w:t>prep.</w:t>
      </w:r>
      <w:r w:rsidRPr="009A31AB">
        <w:rPr>
          <w:szCs w:val="32"/>
        </w:rPr>
        <w:t>向，朝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为了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有助于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He headed toward the station</w:t>
      </w:r>
      <w:r w:rsidRPr="009A31AB">
        <w:rPr>
          <w:rFonts w:hint="eastAsia"/>
          <w:kern w:val="0"/>
          <w:szCs w:val="32"/>
        </w:rPr>
        <w:t xml:space="preserve">.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他向车站赶去。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28. tone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[təun]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腔调，语气，口气，口吻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We</w:t>
      </w:r>
      <w:r w:rsidRPr="009A31AB">
        <w:rPr>
          <w:rFonts w:hint="eastAsia"/>
          <w:szCs w:val="32"/>
        </w:rPr>
        <w:t xml:space="preserve"> can infer from the passage that the author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tone is</w:t>
      </w:r>
      <w:r w:rsidRPr="009A31AB">
        <w:rPr>
          <w:szCs w:val="32"/>
        </w:rPr>
        <w:t xml:space="preserve"> definite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译：我们可以从文章中推断出作者的态度是肯定的。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 xml:space="preserve">29. </w:t>
      </w:r>
      <w:r w:rsidRPr="009A31AB">
        <w:rPr>
          <w:bCs/>
          <w:szCs w:val="32"/>
        </w:rPr>
        <w:t>false</w:t>
      </w:r>
      <w:r w:rsidRPr="009A31AB">
        <w:rPr>
          <w:szCs w:val="32"/>
        </w:rPr>
        <w:t xml:space="preserve"> </w:t>
      </w:r>
      <w:r w:rsidRPr="009A31AB">
        <w:rPr>
          <w:rFonts w:ascii="Lucida Sans Unicode" w:hAnsi="Lucida Sans Unicode" w:cs="Lucida Sans Unicode"/>
          <w:bCs/>
          <w:szCs w:val="32"/>
        </w:rPr>
        <w:t>[</w:t>
      </w:r>
      <w:r w:rsidRPr="009A31AB">
        <w:rPr>
          <w:rStyle w:val="green1"/>
          <w:sz w:val="21"/>
          <w:szCs w:val="32"/>
        </w:rPr>
        <w:t>fɔ:ls]</w:t>
      </w:r>
      <w:r w:rsidRPr="009A31AB">
        <w:rPr>
          <w:szCs w:val="32"/>
        </w:rPr>
        <w:t> 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不真实的，错误的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假的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</w:t>
      </w:r>
      <w:r w:rsidRPr="009A31AB">
        <w:rPr>
          <w:rFonts w:hint="eastAsia"/>
          <w:szCs w:val="32"/>
        </w:rPr>
        <w:t xml:space="preserve">hich of the following is false?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译：下面哪一个是错误的？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30. mention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['menʃən]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提到，说起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提及，说起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szCs w:val="32"/>
        </w:rPr>
        <w:t>例：</w:t>
      </w:r>
      <w:r w:rsidRPr="009A31AB">
        <w:rPr>
          <w:szCs w:val="32"/>
        </w:rPr>
        <w:t>Which</w:t>
      </w:r>
      <w:r w:rsidRPr="009A31AB">
        <w:rPr>
          <w:rFonts w:hint="eastAsia"/>
          <w:szCs w:val="32"/>
        </w:rPr>
        <w:t xml:space="preserve"> of the following is not mentioned? 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译：下面哪一个没有提到？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31. suggest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[sə'dʒest]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建议，提议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暗示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Which</w:t>
      </w:r>
      <w:r w:rsidRPr="009A31AB">
        <w:rPr>
          <w:rFonts w:hint="eastAsia"/>
          <w:szCs w:val="32"/>
        </w:rPr>
        <w:t xml:space="preserve"> of the following is not suggested in the passage?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译：下面哪个在段中没有暗示？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32. replace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[ri'pleis]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取代，代替，更换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The word </w:t>
      </w:r>
      <w:r w:rsidRPr="009A31AB">
        <w:rPr>
          <w:szCs w:val="32"/>
        </w:rPr>
        <w:t>“</w:t>
      </w:r>
      <w:r w:rsidRPr="009A31AB">
        <w:rPr>
          <w:rFonts w:hint="eastAsia"/>
          <w:szCs w:val="32"/>
        </w:rPr>
        <w:t>a</w:t>
      </w:r>
      <w:r w:rsidRPr="009A31AB">
        <w:rPr>
          <w:szCs w:val="32"/>
        </w:rPr>
        <w:t>”</w:t>
      </w:r>
      <w:r w:rsidRPr="009A31AB">
        <w:rPr>
          <w:rFonts w:hint="eastAsia"/>
          <w:szCs w:val="32"/>
        </w:rPr>
        <w:t>can be best replaced by</w:t>
      </w:r>
      <w:r w:rsidRPr="009A31AB">
        <w:rPr>
          <w:szCs w:val="32"/>
        </w:rPr>
        <w:t>“</w:t>
      </w:r>
      <w:r w:rsidRPr="009A31AB">
        <w:rPr>
          <w:rFonts w:hint="eastAsia"/>
          <w:szCs w:val="32"/>
        </w:rPr>
        <w:t>b</w:t>
      </w:r>
      <w:r w:rsidRPr="009A31AB">
        <w:rPr>
          <w:szCs w:val="32"/>
        </w:rPr>
        <w:t>”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译：字“</w:t>
      </w:r>
      <w:r w:rsidRPr="009A31AB">
        <w:rPr>
          <w:rFonts w:hint="eastAsia"/>
          <w:szCs w:val="32"/>
        </w:rPr>
        <w:t>b</w:t>
      </w:r>
      <w:r w:rsidRPr="009A31AB">
        <w:rPr>
          <w:rFonts w:hint="eastAsia"/>
          <w:szCs w:val="32"/>
        </w:rPr>
        <w:t>”可以很好的取代“</w:t>
      </w:r>
      <w:r w:rsidRPr="009A31AB">
        <w:rPr>
          <w:rFonts w:hint="eastAsia"/>
          <w:szCs w:val="32"/>
        </w:rPr>
        <w:t>a</w:t>
      </w:r>
      <w:r w:rsidRPr="009A31AB">
        <w:rPr>
          <w:rFonts w:hint="eastAsia"/>
          <w:szCs w:val="32"/>
        </w:rPr>
        <w:t>”。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33. close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[kləuz]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接近的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关系亲密的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The word </w:t>
      </w:r>
      <w:r w:rsidRPr="009A31AB">
        <w:rPr>
          <w:szCs w:val="32"/>
        </w:rPr>
        <w:t>“well” is</w:t>
      </w:r>
      <w:r w:rsidRPr="009A31AB">
        <w:rPr>
          <w:rFonts w:hint="eastAsia"/>
          <w:szCs w:val="32"/>
        </w:rPr>
        <w:t xml:space="preserve"> close to</w:t>
      </w:r>
      <w:r w:rsidRPr="009A31AB">
        <w:rPr>
          <w:szCs w:val="32"/>
        </w:rPr>
        <w:t>“</w:t>
      </w:r>
      <w:r w:rsidRPr="009A31AB">
        <w:rPr>
          <w:rFonts w:hint="eastAsia"/>
          <w:szCs w:val="32"/>
        </w:rPr>
        <w:t>good</w:t>
      </w:r>
      <w:r w:rsidRPr="009A31AB">
        <w:rPr>
          <w:szCs w:val="32"/>
        </w:rPr>
        <w:t>”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译：单词“</w:t>
      </w:r>
      <w:r w:rsidRPr="009A31AB">
        <w:rPr>
          <w:rFonts w:hint="eastAsia"/>
          <w:szCs w:val="32"/>
        </w:rPr>
        <w:t>well</w:t>
      </w:r>
      <w:r w:rsidRPr="009A31AB">
        <w:rPr>
          <w:rFonts w:hint="eastAsia"/>
          <w:szCs w:val="32"/>
        </w:rPr>
        <w:t>”的意思接近于“</w:t>
      </w:r>
      <w:r w:rsidRPr="009A31AB">
        <w:rPr>
          <w:rFonts w:hint="eastAsia"/>
          <w:szCs w:val="32"/>
        </w:rPr>
        <w:t>good</w:t>
      </w:r>
      <w:r w:rsidRPr="009A31AB">
        <w:rPr>
          <w:rFonts w:hint="eastAsia"/>
          <w:szCs w:val="32"/>
        </w:rPr>
        <w:t>”。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34. refer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[ri'fə:] </w:t>
      </w:r>
      <w:r w:rsidRPr="009A31AB">
        <w:rPr>
          <w:rFonts w:cs="宋体"/>
          <w:bCs/>
          <w:kern w:val="0"/>
          <w:szCs w:val="32"/>
        </w:rPr>
        <w:t>vi.</w:t>
      </w:r>
      <w:r w:rsidRPr="009A31AB">
        <w:rPr>
          <w:rFonts w:cs="宋体"/>
          <w:kern w:val="0"/>
          <w:szCs w:val="32"/>
        </w:rPr>
        <w:t>提到，针对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Don't refer to the matter again.</w:t>
      </w:r>
      <w:r w:rsidRPr="009A31AB">
        <w:rPr>
          <w:rFonts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不要再提这件事了。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35. underline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</w:t>
      </w:r>
      <w:r w:rsidRPr="009A31AB">
        <w:rPr>
          <w:rStyle w:val="green1"/>
          <w:rFonts w:hAnsi="Times New Roman" w:hint="eastAsia"/>
          <w:sz w:val="21"/>
          <w:szCs w:val="32"/>
        </w:rPr>
        <w:t>,</w:t>
      </w:r>
      <w:r w:rsidRPr="009A31AB">
        <w:rPr>
          <w:rStyle w:val="green1"/>
          <w:sz w:val="21"/>
          <w:szCs w:val="32"/>
        </w:rPr>
        <w:t xml:space="preserve">ʌndə'lain]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在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下面画线，加强，强调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That article underlined the same problem.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那篇文章强调了同一个问题。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36. conclude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[kən'klu:d]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得出结论，断定，推断出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We</w:t>
      </w:r>
      <w:r w:rsidRPr="009A31AB">
        <w:rPr>
          <w:rFonts w:cs="宋体" w:hint="eastAsia"/>
          <w:kern w:val="0"/>
          <w:szCs w:val="32"/>
        </w:rPr>
        <w:t xml:space="preserve"> can conclude that he is worried.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译：我们可以推断出他是很担心的。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37. critical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['kritikəl]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决定性的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批评的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 xml:space="preserve"> </w:t>
      </w:r>
      <w:r w:rsidRPr="009A31AB">
        <w:rPr>
          <w:szCs w:val="32"/>
        </w:rPr>
        <w:t>批判的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</w:t>
      </w:r>
      <w:r w:rsidRPr="009A31AB">
        <w:rPr>
          <w:rFonts w:hint="eastAsia"/>
          <w:szCs w:val="32"/>
        </w:rPr>
        <w:t xml:space="preserve"> author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 xml:space="preserve">s tone in writing is critical.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译：作者的写作基调是批评性的。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38. ironical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[aɪ'rɔnɪkəl]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冷嘲的，挖苦的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具有讽刺意味的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That is a summary and ironical end.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那是一个具有概括性和讽刺意味的结局。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39. objective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[əb'dʒektiv]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客观的，不带偏见的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不带感情的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szCs w:val="32"/>
        </w:rPr>
        <w:t>The</w:t>
      </w:r>
      <w:r w:rsidRPr="009A31AB">
        <w:rPr>
          <w:rFonts w:hint="eastAsia"/>
          <w:szCs w:val="32"/>
        </w:rPr>
        <w:t xml:space="preserve"> author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tone in writing is objective.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</w:rPr>
        <w:t>作者的写作基调是客观的。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>40. accord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[ə'kɔ:d]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一致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符合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vi.</w:t>
      </w:r>
      <w:r w:rsidRPr="009A31AB">
        <w:rPr>
          <w:szCs w:val="32"/>
        </w:rPr>
        <w:t>符合，一致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which of the following statements is </w:t>
      </w:r>
      <w:r w:rsidRPr="009A31AB">
        <w:rPr>
          <w:szCs w:val="32"/>
        </w:rPr>
        <w:t>true</w:t>
      </w:r>
      <w:r w:rsidRPr="009A31AB">
        <w:rPr>
          <w:rFonts w:hint="eastAsia"/>
          <w:szCs w:val="32"/>
        </w:rPr>
        <w:t xml:space="preserve"> according to the passage?</w:t>
      </w:r>
    </w:p>
    <w:p w:rsidR="00A514BF" w:rsidRPr="009A31AB" w:rsidRDefault="00A514BF" w:rsidP="009A31AB">
      <w:pPr>
        <w:ind w:left="420" w:hangingChars="200" w:hanging="420"/>
        <w:rPr>
          <w:rFonts w:cs="宋体"/>
          <w:szCs w:val="32"/>
        </w:rPr>
      </w:pPr>
      <w:r w:rsidRPr="009A31AB">
        <w:rPr>
          <w:rFonts w:hint="eastAsia"/>
          <w:szCs w:val="32"/>
        </w:rPr>
        <w:t>译：根据文章下面哪一个阐述是正确的？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 xml:space="preserve">41. sad </w:t>
      </w:r>
      <w:r w:rsidRPr="009A31AB">
        <w:rPr>
          <w:rStyle w:val="green1"/>
          <w:sz w:val="21"/>
          <w:szCs w:val="32"/>
        </w:rPr>
        <w:t>[sæd]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悲哀的，忧愁的，难过的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He</w:t>
      </w:r>
      <w:r w:rsidRPr="009A31AB">
        <w:rPr>
          <w:rFonts w:cs="宋体" w:hint="eastAsia"/>
          <w:kern w:val="0"/>
          <w:szCs w:val="32"/>
        </w:rPr>
        <w:t xml:space="preserve"> </w:t>
      </w:r>
      <w:r w:rsidRPr="009A31AB">
        <w:rPr>
          <w:rFonts w:cs="宋体"/>
          <w:kern w:val="0"/>
          <w:szCs w:val="32"/>
        </w:rPr>
        <w:t>feels</w:t>
      </w:r>
      <w:r w:rsidRPr="009A31AB">
        <w:rPr>
          <w:rFonts w:cs="宋体" w:hint="eastAsia"/>
          <w:kern w:val="0"/>
          <w:szCs w:val="32"/>
        </w:rPr>
        <w:t xml:space="preserve"> sad when his family would move to another school area.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译：他的家人搬到另外一个学校令他感到难过。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 xml:space="preserve">42. pleasant </w:t>
      </w:r>
      <w:r w:rsidRPr="009A31AB">
        <w:rPr>
          <w:rStyle w:val="green1"/>
          <w:sz w:val="21"/>
          <w:szCs w:val="32"/>
        </w:rPr>
        <w:t>['plezənt]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令人愉快的，舒适的</w:t>
      </w:r>
    </w:p>
    <w:p w:rsidR="00A514BF" w:rsidRPr="009A31AB" w:rsidRDefault="00A514BF" w:rsidP="009A31AB">
      <w:pPr>
        <w:ind w:left="420" w:hangingChars="200" w:hanging="420"/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We spend a very pleasant evening.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9A31AB">
      <w:pPr>
        <w:ind w:left="420" w:hangingChars="200" w:hanging="420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我们度过了一个愉快的晚上。</w:t>
      </w:r>
    </w:p>
    <w:p w:rsidR="00A514BF" w:rsidRPr="009A31AB" w:rsidRDefault="00A514BF" w:rsidP="009A31AB">
      <w:pPr>
        <w:ind w:left="1470" w:hangingChars="700" w:hanging="1470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43. </w:t>
      </w:r>
      <w:r w:rsidRPr="009A31AB">
        <w:rPr>
          <w:szCs w:val="32"/>
        </w:rPr>
        <w:t>worry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['wʌri]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烦恼，忧虑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担心，为</w:t>
      </w:r>
      <w:r w:rsidRPr="009A31AB">
        <w:rPr>
          <w:rFonts w:cs="宋体" w:hint="eastAsia"/>
          <w:kern w:val="0"/>
          <w:szCs w:val="32"/>
        </w:rPr>
        <w:t>……</w:t>
      </w:r>
      <w:r w:rsidRPr="009A31AB">
        <w:rPr>
          <w:rFonts w:cs="宋体"/>
          <w:kern w:val="0"/>
          <w:szCs w:val="32"/>
        </w:rPr>
        <w:t>发愁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9A31AB">
      <w:pPr>
        <w:ind w:left="1470" w:hangingChars="700" w:hanging="1470"/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She is always worrying about little things.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9A31AB">
      <w:pPr>
        <w:ind w:left="1470" w:hangingChars="700" w:hanging="1470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她老是为小事烦恼。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44. both </w:t>
      </w:r>
      <w:r w:rsidRPr="009A31AB">
        <w:rPr>
          <w:rStyle w:val="green1"/>
          <w:sz w:val="21"/>
          <w:szCs w:val="32"/>
        </w:rPr>
        <w:t>[bəuθ]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二者，两者都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pron.</w:t>
      </w:r>
      <w:r w:rsidRPr="009A31AB">
        <w:rPr>
          <w:rFonts w:cs="宋体"/>
          <w:kern w:val="0"/>
          <w:szCs w:val="32"/>
        </w:rPr>
        <w:t>二者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Both</w:t>
      </w:r>
      <w:r w:rsidRPr="009A31AB">
        <w:rPr>
          <w:rFonts w:cs="宋体" w:hint="eastAsia"/>
          <w:kern w:val="0"/>
          <w:szCs w:val="32"/>
        </w:rPr>
        <w:t xml:space="preserve"> A and B.    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</w:rPr>
        <w:t>A</w:t>
      </w:r>
      <w:r w:rsidRPr="009A31AB">
        <w:rPr>
          <w:rFonts w:cs="宋体" w:hint="eastAsia"/>
          <w:kern w:val="0"/>
          <w:szCs w:val="32"/>
        </w:rPr>
        <w:t>和</w:t>
      </w:r>
      <w:r w:rsidRPr="009A31AB">
        <w:rPr>
          <w:rFonts w:cs="宋体" w:hint="eastAsia"/>
          <w:kern w:val="0"/>
          <w:szCs w:val="32"/>
        </w:rPr>
        <w:t xml:space="preserve">B </w:t>
      </w:r>
      <w:r w:rsidRPr="009A31AB">
        <w:rPr>
          <w:rFonts w:cs="宋体" w:hint="eastAsia"/>
          <w:kern w:val="0"/>
          <w:szCs w:val="32"/>
        </w:rPr>
        <w:t>都有。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45. t</w:t>
      </w:r>
      <w:r w:rsidRPr="009A31AB">
        <w:rPr>
          <w:rFonts w:cs="宋体"/>
          <w:kern w:val="0"/>
          <w:szCs w:val="32"/>
        </w:rPr>
        <w:t>hus</w:t>
      </w:r>
      <w:r w:rsidRPr="009A31AB">
        <w:rPr>
          <w:rFonts w:ascii="Lucida Sans Unicode" w:hAnsi="Lucida Sans Unicode" w:cs="Lucida Sans Unicode"/>
          <w:kern w:val="0"/>
          <w:szCs w:val="32"/>
        </w:rPr>
        <w:t xml:space="preserve"> [ð</w:t>
      </w:r>
      <w:r w:rsidRPr="009A31AB">
        <w:rPr>
          <w:rFonts w:ascii="Lucida Sans Unicode" w:eastAsia="MS Mincho" w:hAnsi="Lucida Sans Unicode" w:cs="Lucida Sans Unicode"/>
          <w:kern w:val="0"/>
          <w:szCs w:val="32"/>
        </w:rPr>
        <w:t>ʌ</w:t>
      </w:r>
      <w:r w:rsidRPr="009A31AB">
        <w:rPr>
          <w:rFonts w:ascii="Lucida Sans Unicode" w:hAnsi="Lucida Sans Unicode" w:cs="Lucida Sans Unicode"/>
          <w:kern w:val="0"/>
          <w:szCs w:val="32"/>
        </w:rPr>
        <w:t>s]</w:t>
      </w:r>
      <w:r w:rsidRPr="009A31AB">
        <w:rPr>
          <w:rFonts w:cs="宋体" w:hint="eastAsia"/>
          <w:kern w:val="0"/>
          <w:szCs w:val="32"/>
        </w:rPr>
        <w:t xml:space="preserve"> </w:t>
      </w:r>
      <w:r w:rsidRPr="009A31AB">
        <w:rPr>
          <w:rFonts w:cs="宋体"/>
          <w:kern w:val="0"/>
          <w:szCs w:val="32"/>
        </w:rPr>
        <w:t>adv.</w:t>
      </w:r>
      <w:r w:rsidRPr="009A31AB">
        <w:rPr>
          <w:rFonts w:cs="宋体"/>
          <w:kern w:val="0"/>
          <w:szCs w:val="32"/>
        </w:rPr>
        <w:t>如此，因此，于是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Thus the question was finally settled.</w:t>
      </w:r>
      <w:r w:rsidRPr="009A31AB">
        <w:rPr>
          <w:rFonts w:cs="宋体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这个问题最终就这样解决了。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lastRenderedPageBreak/>
        <w:t xml:space="preserve">46. </w:t>
      </w:r>
      <w:r w:rsidRPr="009A31AB">
        <w:rPr>
          <w:szCs w:val="32"/>
        </w:rPr>
        <w:t>all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[ɔ:l]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一切的，所有的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全部的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pron.</w:t>
      </w:r>
      <w:r w:rsidRPr="009A31AB">
        <w:rPr>
          <w:szCs w:val="32"/>
        </w:rPr>
        <w:t>全部，一切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All my flowers have died.</w:t>
      </w:r>
      <w:r w:rsidRPr="009A31AB">
        <w:rPr>
          <w:rFonts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我的花全死了。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 xml:space="preserve">47. </w:t>
      </w:r>
      <w:r w:rsidRPr="009A31AB">
        <w:rPr>
          <w:szCs w:val="32"/>
        </w:rPr>
        <w:t>above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[ə'bʌv]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prep.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adv.</w:t>
      </w:r>
      <w:r w:rsidRPr="009A31AB">
        <w:rPr>
          <w:szCs w:val="32"/>
        </w:rPr>
        <w:t>在上面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以上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上述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All of</w:t>
      </w:r>
      <w:r w:rsidRPr="009A31AB">
        <w:rPr>
          <w:rFonts w:hint="eastAsia"/>
          <w:szCs w:val="32"/>
        </w:rPr>
        <w:t xml:space="preserve"> the above.  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>译：上面所有的。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48. </w:t>
      </w:r>
      <w:r w:rsidRPr="009A31AB">
        <w:rPr>
          <w:szCs w:val="32"/>
        </w:rPr>
        <w:t>though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[ðəu]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conj.</w:t>
      </w:r>
      <w:r w:rsidRPr="009A31AB">
        <w:rPr>
          <w:rFonts w:cs="宋体"/>
          <w:kern w:val="0"/>
          <w:szCs w:val="32"/>
        </w:rPr>
        <w:t>虽然，尽管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Though he may fail</w:t>
      </w:r>
      <w:r w:rsidRPr="009A31AB">
        <w:rPr>
          <w:rFonts w:cs="Arial" w:hint="eastAsia"/>
          <w:kern w:val="0"/>
          <w:szCs w:val="32"/>
        </w:rPr>
        <w:t>,</w:t>
      </w:r>
      <w:r w:rsidRPr="009A31AB">
        <w:rPr>
          <w:rFonts w:cs="Arial"/>
          <w:kern w:val="0"/>
          <w:szCs w:val="32"/>
        </w:rPr>
        <w:t>he will try.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</w:rPr>
        <w:t>虽</w:t>
      </w:r>
      <w:r w:rsidRPr="009A31AB">
        <w:rPr>
          <w:rFonts w:cs="宋体"/>
          <w:kern w:val="0"/>
          <w:szCs w:val="32"/>
        </w:rPr>
        <w:t>然他可能失败，他还是要试试。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49. however </w:t>
      </w:r>
      <w:r w:rsidRPr="009A31AB">
        <w:rPr>
          <w:rStyle w:val="green1"/>
          <w:sz w:val="21"/>
          <w:szCs w:val="32"/>
        </w:rPr>
        <w:t>[hau'evə]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adv.</w:t>
      </w:r>
      <w:r w:rsidRPr="009A31AB">
        <w:rPr>
          <w:rFonts w:cs="宋体"/>
          <w:kern w:val="0"/>
          <w:szCs w:val="32"/>
        </w:rPr>
        <w:t>不管到什么程度，无论如何</w:t>
      </w:r>
      <w:r w:rsidRPr="009A31AB">
        <w:rPr>
          <w:rFonts w:cs="Tahoma" w:hint="eastAsia"/>
          <w:bCs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conj.</w:t>
      </w:r>
      <w:r w:rsidRPr="009A31AB">
        <w:rPr>
          <w:rFonts w:cs="宋体"/>
          <w:kern w:val="0"/>
          <w:szCs w:val="32"/>
        </w:rPr>
        <w:t>不管怎样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I'll come however busy I am.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我不管怎么忙都会来的。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50. but </w:t>
      </w:r>
      <w:r w:rsidRPr="009A31AB">
        <w:rPr>
          <w:rStyle w:val="green1"/>
          <w:sz w:val="21"/>
          <w:szCs w:val="32"/>
        </w:rPr>
        <w:t>[bʌt]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conj.</w:t>
      </w:r>
      <w:r w:rsidRPr="009A31AB">
        <w:rPr>
          <w:szCs w:val="32"/>
        </w:rPr>
        <w:t>但是，然而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而是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The watch was cheap</w:t>
      </w:r>
      <w:r w:rsidRPr="009A31AB">
        <w:rPr>
          <w:rFonts w:cs="Arial" w:hint="eastAsia"/>
          <w:kern w:val="0"/>
          <w:szCs w:val="32"/>
        </w:rPr>
        <w:t>,</w:t>
      </w:r>
      <w:r w:rsidRPr="009A31AB">
        <w:rPr>
          <w:rFonts w:cs="Arial"/>
          <w:kern w:val="0"/>
          <w:szCs w:val="32"/>
        </w:rPr>
        <w:t>but it goes quite well.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这块表虽然便宜，但走得很好。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51. apparent </w:t>
      </w:r>
      <w:r w:rsidRPr="009A31AB">
        <w:rPr>
          <w:rStyle w:val="green1"/>
          <w:sz w:val="21"/>
          <w:szCs w:val="32"/>
        </w:rPr>
        <w:t>[ə'pærənt]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显然的，明白的，清晰可见的</w:t>
      </w:r>
    </w:p>
    <w:p w:rsidR="00A514BF" w:rsidRPr="009A31AB" w:rsidRDefault="00A514BF" w:rsidP="00EC2BA0">
      <w:pPr>
        <w:tabs>
          <w:tab w:val="left" w:pos="210"/>
        </w:tabs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According to the passage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muscle participation in the process of thinking is not apparent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Arial"/>
          <w:kern w:val="0"/>
          <w:szCs w:val="32"/>
          <w:lang w:val="zh-CN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  <w:lang w:val="zh-CN"/>
        </w:rPr>
        <w:t>根据文章，在思维过程中肌肉的参与并不明显。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52. obvious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['ɔbviəs]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明显的，显而易见的，显然的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His </w:t>
      </w:r>
      <w:r w:rsidRPr="009A31AB">
        <w:rPr>
          <w:szCs w:val="32"/>
        </w:rPr>
        <w:t>wife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had obviously gone out</w:t>
      </w:r>
      <w:r w:rsidRPr="009A31AB">
        <w:rPr>
          <w:rFonts w:hint="eastAsia"/>
          <w:szCs w:val="32"/>
        </w:rPr>
        <w:t xml:space="preserve">,but </w:t>
      </w:r>
      <w:r w:rsidRPr="009A31AB">
        <w:rPr>
          <w:szCs w:val="32"/>
        </w:rPr>
        <w:t>he did not know where she had gone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译：他的妻子明显的出去了，但是他不知道去哪儿了。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53. deliberate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[di'libərit] 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故意的，蓄意的，深思熟虑的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He told us a deliberate lie</w:t>
      </w:r>
      <w:r w:rsidRPr="009A31AB">
        <w:rPr>
          <w:rFonts w:hint="eastAsia"/>
          <w:kern w:val="0"/>
          <w:szCs w:val="32"/>
        </w:rPr>
        <w:t xml:space="preserve">.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他故意跟我们撒谎。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54. reluctant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[ri'lʌktənt]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不情愿的，勉强的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 xml:space="preserve">He gave me a reluctant </w:t>
      </w:r>
      <w:r w:rsidRPr="009A31AB">
        <w:rPr>
          <w:rFonts w:cs="Arial" w:hint="eastAsia"/>
          <w:kern w:val="0"/>
          <w:szCs w:val="32"/>
        </w:rPr>
        <w:t xml:space="preserve">help. 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他很不情愿地给了我帮助。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55. opposite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['ɔpəzit]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对面的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相反的，对立的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They held the opposite view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译：他们持相反的意见。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56. willing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['wiliŋ]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愿意的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不反对，愿意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Everyone can become a useful person in society so long as he is willing to work hard.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译：只要他愿意努力每个人在社会中都能成为一个有用的人。</w:t>
      </w:r>
    </w:p>
    <w:p w:rsidR="00A514BF" w:rsidRPr="009A31AB" w:rsidRDefault="00A514BF" w:rsidP="00EC2BA0">
      <w:pPr>
        <w:rPr>
          <w:szCs w:val="32"/>
          <w:lang w:val="pt-BR"/>
        </w:rPr>
      </w:pPr>
      <w:r w:rsidRPr="009A31AB">
        <w:rPr>
          <w:rFonts w:hint="eastAsia"/>
          <w:szCs w:val="32"/>
          <w:lang w:val="pt-BR"/>
        </w:rPr>
        <w:lastRenderedPageBreak/>
        <w:t>57. principal</w:t>
      </w:r>
      <w:r w:rsidRPr="009A31AB">
        <w:rPr>
          <w:rStyle w:val="green1"/>
          <w:rFonts w:ascii="Times New Roman" w:hAnsi="Times New Roman"/>
          <w:sz w:val="21"/>
          <w:szCs w:val="32"/>
          <w:lang w:val="pt-BR"/>
        </w:rPr>
        <w:t xml:space="preserve"> </w:t>
      </w:r>
      <w:r w:rsidRPr="009A31AB">
        <w:rPr>
          <w:rStyle w:val="green1"/>
          <w:sz w:val="21"/>
          <w:szCs w:val="32"/>
          <w:lang w:val="pt-BR"/>
        </w:rPr>
        <w:t>['prinsəpəl]</w:t>
      </w:r>
      <w:r w:rsidRPr="009A31AB">
        <w:rPr>
          <w:rStyle w:val="green1"/>
          <w:rFonts w:ascii="Times New Roman" w:hAnsi="Times New Roman" w:hint="eastAsia"/>
          <w:sz w:val="21"/>
          <w:szCs w:val="32"/>
          <w:lang w:val="pt-BR"/>
        </w:rPr>
        <w:t xml:space="preserve"> </w:t>
      </w:r>
      <w:r w:rsidRPr="009A31AB">
        <w:rPr>
          <w:rStyle w:val="blue3"/>
          <w:b w:val="0"/>
          <w:sz w:val="21"/>
          <w:szCs w:val="32"/>
          <w:lang w:val="pt-BR"/>
        </w:rPr>
        <w:t>adj.</w:t>
      </w:r>
      <w:r w:rsidRPr="009A31AB">
        <w:rPr>
          <w:szCs w:val="32"/>
        </w:rPr>
        <w:t>最重要的</w:t>
      </w:r>
      <w:r w:rsidRPr="009A31AB">
        <w:rPr>
          <w:szCs w:val="32"/>
          <w:lang w:val="pt-BR"/>
        </w:rPr>
        <w:t>，</w:t>
      </w:r>
      <w:r w:rsidRPr="009A31AB">
        <w:rPr>
          <w:szCs w:val="32"/>
        </w:rPr>
        <w:t>主要的</w:t>
      </w:r>
      <w:r w:rsidRPr="009A31AB">
        <w:rPr>
          <w:rFonts w:hint="eastAsia"/>
          <w:szCs w:val="32"/>
          <w:lang w:val="pt-BR"/>
        </w:rPr>
        <w:t>，</w:t>
      </w:r>
      <w:r w:rsidRPr="009A31AB">
        <w:rPr>
          <w:szCs w:val="32"/>
        </w:rPr>
        <w:t>首要的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England is an island country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 xml:space="preserve"> </w:t>
      </w:r>
      <w:r w:rsidRPr="009A31AB">
        <w:rPr>
          <w:rFonts w:hint="eastAsia"/>
          <w:szCs w:val="32"/>
        </w:rPr>
        <w:t>which c</w:t>
      </w:r>
      <w:r w:rsidRPr="009A31AB">
        <w:rPr>
          <w:szCs w:val="32"/>
        </w:rPr>
        <w:t>onsists of three principal islands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译：英格兰是一个岛屿国家，由三个岛组成。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58. base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[beis]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基础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把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建立在，以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为基础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One should always base one's opinion on facts.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我们应把自己的观点建立在事实的基础上。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59. district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['distrikt]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地区，区域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Each district ha</w:t>
      </w:r>
      <w:r w:rsidRPr="009A31AB">
        <w:rPr>
          <w:rFonts w:hint="eastAsia"/>
          <w:kern w:val="0"/>
          <w:szCs w:val="32"/>
        </w:rPr>
        <w:t>s</w:t>
      </w:r>
      <w:r w:rsidRPr="009A31AB">
        <w:rPr>
          <w:kern w:val="0"/>
          <w:szCs w:val="32"/>
        </w:rPr>
        <w:t xml:space="preserve"> its own streets</w:t>
      </w:r>
      <w:r w:rsidRPr="009A31AB">
        <w:rPr>
          <w:rFonts w:hint="eastAsia"/>
          <w:kern w:val="0"/>
          <w:szCs w:val="32"/>
        </w:rPr>
        <w:t xml:space="preserve">.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译：每个区都有自己的街道。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60. operate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['ɔpəreit]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运转，操作</w:t>
      </w:r>
      <w:r w:rsidRPr="009A31AB">
        <w:rPr>
          <w:rFonts w:cs="Tahoma" w:hint="eastAsia"/>
          <w:bCs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经营，管理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vi.</w:t>
      </w:r>
      <w:r w:rsidRPr="009A31AB">
        <w:rPr>
          <w:rFonts w:cs="宋体"/>
          <w:kern w:val="0"/>
          <w:szCs w:val="32"/>
        </w:rPr>
        <w:t>开刀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The machine is operating properly.</w:t>
      </w:r>
      <w:r w:rsidRPr="009A31AB">
        <w:rPr>
          <w:rFonts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这台机器运转正常。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The doctor decided to operate at once.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医生决定立刻动手术。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61. random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['rændəm]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随意的，任意的，无计划的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We take two unrelated people at random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from</w:t>
      </w:r>
      <w:r w:rsidRPr="009A31AB">
        <w:rPr>
          <w:rFonts w:hint="eastAsia"/>
          <w:szCs w:val="32"/>
        </w:rPr>
        <w:t xml:space="preserve"> these people.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译：在这些人当中我们随意找了两个不相干的人。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62. separate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['sepəreit]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分开，隔离</w:t>
      </w:r>
      <w:r w:rsidRPr="009A31AB">
        <w:rPr>
          <w:rStyle w:val="number1"/>
          <w:rFonts w:hint="eastAsia"/>
          <w:b w:val="0"/>
          <w:sz w:val="21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单独的，各自的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mailbox is separated into two parts by a separator “</w:t>
      </w:r>
      <w:r w:rsidRPr="009A31AB">
        <w:rPr>
          <w:rFonts w:hint="eastAsia"/>
          <w:szCs w:val="32"/>
        </w:rPr>
        <w:t>@</w:t>
      </w:r>
      <w:r w:rsidRPr="009A31AB">
        <w:rPr>
          <w:szCs w:val="32"/>
        </w:rPr>
        <w:t>”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译：邮箱被分割符</w:t>
      </w:r>
      <w:r w:rsidRPr="009A31AB">
        <w:rPr>
          <w:szCs w:val="32"/>
        </w:rPr>
        <w:t>@</w:t>
      </w:r>
      <w:r w:rsidRPr="009A31AB">
        <w:rPr>
          <w:rFonts w:hint="eastAsia"/>
          <w:szCs w:val="32"/>
        </w:rPr>
        <w:t>分成两部分。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They sit in separate seats.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他们都坐在各自的座位上。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szCs w:val="32"/>
        </w:rPr>
        <w:t xml:space="preserve">63. </w:t>
      </w:r>
      <w:r w:rsidRPr="009A31AB">
        <w:rPr>
          <w:rFonts w:cs="宋体"/>
          <w:szCs w:val="32"/>
        </w:rPr>
        <w:t>concern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[kən'sə:n]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忧虑，担心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有关于，关系到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like them because I’m more and more concerned about my health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译：我喜欢它们，因为我越来越关心我的健康。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64. extra </w:t>
      </w:r>
      <w:r w:rsidRPr="009A31AB">
        <w:rPr>
          <w:rStyle w:val="green1"/>
          <w:sz w:val="21"/>
          <w:szCs w:val="32"/>
        </w:rPr>
        <w:t>['ekstrə]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额外的，附加的，外加的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bought an extra large cake.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他买了一块非常大的蛋糕。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65. online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[,ɔn'lain]</w:t>
      </w:r>
      <w:r w:rsidRPr="009A31AB">
        <w:rPr>
          <w:szCs w:val="32"/>
        </w:rPr>
        <w:t> 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(</w:t>
      </w:r>
      <w:r w:rsidRPr="009A31AB">
        <w:rPr>
          <w:szCs w:val="32"/>
        </w:rPr>
        <w:t>计算机</w:t>
      </w:r>
      <w:r w:rsidRPr="009A31AB">
        <w:rPr>
          <w:szCs w:val="32"/>
        </w:rPr>
        <w:t>)</w:t>
      </w:r>
      <w:r w:rsidRPr="009A31AB">
        <w:rPr>
          <w:szCs w:val="32"/>
        </w:rPr>
        <w:t>联机的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We planned to build an online database.</w:t>
      </w:r>
      <w:r w:rsidRPr="009A31AB">
        <w:rPr>
          <w:rFonts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我们计划建一个联机数据库</w:t>
      </w:r>
      <w:r w:rsidRPr="009A31AB">
        <w:rPr>
          <w:rFonts w:hint="eastAsia"/>
          <w:kern w:val="0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66. support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[sə'pɔ:t]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支撑，支持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维持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支撑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Which of the following is best supported by the last paragraph?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译：下面哪一个的意思和最后一段的意思相符？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67. influence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['influəns]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影响，感化力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影响，感化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He influences people’s lives in a positive way </w:t>
      </w:r>
      <w:r w:rsidRPr="009A31AB">
        <w:rPr>
          <w:rFonts w:hint="eastAsia"/>
          <w:szCs w:val="32"/>
        </w:rPr>
        <w:t>after he came</w:t>
      </w:r>
      <w:r w:rsidRPr="009A31AB">
        <w:rPr>
          <w:szCs w:val="32"/>
        </w:rPr>
        <w:t xml:space="preserve"> from the court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译：他从法庭出来后用一种积极地态度影响了人们的生活。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68. similar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['similə]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类似的，同类的，相似的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All big cities are quite similar.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译：所有的大城市都是相似的。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69. judge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[dʒʌdʒ]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法官，裁判员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审判，审理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I am not in the position to judge.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我无权</w:t>
      </w:r>
      <w:r w:rsidRPr="009A31AB">
        <w:rPr>
          <w:rFonts w:cs="宋体" w:hint="eastAsia"/>
          <w:kern w:val="0"/>
          <w:szCs w:val="32"/>
        </w:rPr>
        <w:t>做出</w:t>
      </w:r>
      <w:r w:rsidRPr="009A31AB">
        <w:rPr>
          <w:rFonts w:cs="宋体"/>
          <w:kern w:val="0"/>
          <w:szCs w:val="32"/>
        </w:rPr>
        <w:t>判断。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70. context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['kɔntekst]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背景，环境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上下文，语境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You can always tell the meaning of a word from its context.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你常可以从上下文中猜出词义来。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71. relationship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[ri'leiʃənʃip]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关系，联系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Keep</w:t>
      </w:r>
      <w:r w:rsidRPr="009A31AB">
        <w:rPr>
          <w:rFonts w:hint="eastAsia"/>
          <w:szCs w:val="32"/>
        </w:rPr>
        <w:t xml:space="preserve">ing </w:t>
      </w:r>
      <w:r w:rsidRPr="009A31AB">
        <w:rPr>
          <w:szCs w:val="32"/>
        </w:rPr>
        <w:t>a good relationship is very important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译：保持良好的关系是很重要的。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72. commerce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['kɔmə:s]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（尤指国际间的）贸易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商业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They drew up plans aimed at expanding commerce.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他们拟定了发展商业的计划。</w:t>
      </w:r>
    </w:p>
    <w:p w:rsidR="00A514BF" w:rsidRPr="009A31AB" w:rsidRDefault="00A514BF" w:rsidP="00EC2BA0">
      <w:pPr>
        <w:rPr>
          <w:szCs w:val="32"/>
        </w:rPr>
      </w:pPr>
    </w:p>
    <w:p w:rsidR="00A514BF" w:rsidRPr="009A31AB" w:rsidRDefault="00A514BF" w:rsidP="00EC2BA0">
      <w:pPr>
        <w:rPr>
          <w:b/>
          <w:szCs w:val="32"/>
        </w:rPr>
      </w:pPr>
      <w:r w:rsidRPr="009A31AB">
        <w:rPr>
          <w:rFonts w:hint="eastAsia"/>
          <w:b/>
          <w:szCs w:val="32"/>
        </w:rPr>
        <w:t>写作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1. first</w:t>
      </w:r>
      <w:r w:rsidRPr="009A31AB">
        <w:rPr>
          <w:rStyle w:val="green1"/>
          <w:sz w:val="21"/>
          <w:szCs w:val="32"/>
        </w:rPr>
        <w:t xml:space="preserve"> [fə:st]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第一</w:t>
      </w:r>
      <w:r w:rsidRPr="009A31AB">
        <w:rPr>
          <w:rFonts w:cs="宋体"/>
          <w:kern w:val="0"/>
          <w:szCs w:val="32"/>
        </w:rPr>
        <w:t>(</w:t>
      </w:r>
      <w:r w:rsidRPr="009A31AB">
        <w:rPr>
          <w:rFonts w:cs="宋体"/>
          <w:kern w:val="0"/>
          <w:szCs w:val="32"/>
        </w:rPr>
        <w:t>个人或事物</w:t>
      </w:r>
      <w:r w:rsidRPr="009A31AB">
        <w:rPr>
          <w:rFonts w:cs="宋体"/>
          <w:kern w:val="0"/>
          <w:szCs w:val="32"/>
        </w:rPr>
        <w:t>) </w:t>
      </w:r>
      <w:r w:rsidRPr="009A31AB">
        <w:rPr>
          <w:rFonts w:cs="宋体"/>
          <w:bCs/>
          <w:kern w:val="0"/>
          <w:szCs w:val="32"/>
        </w:rPr>
        <w:t>adv.</w:t>
      </w:r>
      <w:r w:rsidRPr="009A31AB">
        <w:rPr>
          <w:rFonts w:cs="宋体"/>
          <w:kern w:val="0"/>
          <w:szCs w:val="32"/>
        </w:rPr>
        <w:t>第一，最早，首先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第一的，最初的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First of all</w:t>
      </w:r>
      <w:r w:rsidRPr="009A31AB">
        <w:rPr>
          <w:rFonts w:cs="宋体" w:hint="eastAsia"/>
          <w:kern w:val="0"/>
          <w:szCs w:val="32"/>
        </w:rPr>
        <w:t>,</w:t>
      </w:r>
      <w:r w:rsidRPr="009A31AB">
        <w:rPr>
          <w:rFonts w:cs="宋体"/>
          <w:kern w:val="0"/>
          <w:szCs w:val="32"/>
        </w:rPr>
        <w:t>books introduce me to a new world</w:t>
      </w:r>
      <w:r w:rsidRPr="009A31AB">
        <w:rPr>
          <w:rFonts w:cs="宋体" w:hint="eastAsia"/>
          <w:kern w:val="0"/>
          <w:szCs w:val="32"/>
        </w:rPr>
        <w:t xml:space="preserve">.  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Arial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  <w:lang w:val="zh-CN"/>
        </w:rPr>
        <w:t>首先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 w:hint="eastAsia"/>
          <w:kern w:val="0"/>
          <w:szCs w:val="32"/>
          <w:lang w:val="zh-CN"/>
        </w:rPr>
        <w:t>书籍引导我到另外一个世界。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2. second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['sekənd]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第二名，第二类</w:t>
      </w:r>
      <w:r w:rsidRPr="009A31AB">
        <w:rPr>
          <w:rFonts w:hint="eastAsia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pron.</w:t>
      </w:r>
      <w:r w:rsidRPr="009A31AB">
        <w:rPr>
          <w:rFonts w:cs="宋体"/>
          <w:kern w:val="0"/>
          <w:szCs w:val="32"/>
        </w:rPr>
        <w:t>第二</w:t>
      </w:r>
      <w:r w:rsidRPr="009A31AB">
        <w:rPr>
          <w:rFonts w:cs="宋体"/>
          <w:kern w:val="0"/>
          <w:szCs w:val="32"/>
        </w:rPr>
        <w:t>(</w:t>
      </w:r>
      <w:r w:rsidRPr="009A31AB">
        <w:rPr>
          <w:rFonts w:cs="宋体"/>
          <w:kern w:val="0"/>
          <w:szCs w:val="32"/>
        </w:rPr>
        <w:t>个人或事物</w:t>
      </w:r>
      <w:r w:rsidRPr="009A31AB">
        <w:rPr>
          <w:rFonts w:cs="宋体"/>
          <w:kern w:val="0"/>
          <w:szCs w:val="32"/>
        </w:rPr>
        <w:t>)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num.</w:t>
      </w:r>
      <w:r w:rsidRPr="009A31AB">
        <w:rPr>
          <w:rFonts w:cs="宋体"/>
          <w:kern w:val="0"/>
          <w:szCs w:val="32"/>
        </w:rPr>
        <w:t>第二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Secondly</w:t>
      </w:r>
      <w:r w:rsidRPr="009A31AB">
        <w:rPr>
          <w:rFonts w:cs="宋体" w:hint="eastAsia"/>
          <w:kern w:val="0"/>
          <w:szCs w:val="32"/>
        </w:rPr>
        <w:t>,</w:t>
      </w:r>
      <w:r w:rsidRPr="009A31AB">
        <w:rPr>
          <w:rFonts w:cs="宋体"/>
          <w:kern w:val="0"/>
          <w:szCs w:val="32"/>
        </w:rPr>
        <w:t>I consume part of my spare time by doing some exercises.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译：第二，我通过做一些运动度过我的业余时间。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3. third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[θɜ:d]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第三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三分之一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Thirdly</w:t>
      </w:r>
      <w:r w:rsidRPr="009A31AB">
        <w:rPr>
          <w:rFonts w:cs="Helvetica" w:hint="eastAsia"/>
          <w:szCs w:val="32"/>
        </w:rPr>
        <w:t>,</w:t>
      </w:r>
      <w:r w:rsidRPr="009A31AB">
        <w:rPr>
          <w:rFonts w:cs="Helvetica"/>
          <w:szCs w:val="32"/>
        </w:rPr>
        <w:t>I would fly to Beijing to attend my classmate’s wedding.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译：我将飞到北京参加同学的婚礼。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4. final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['fainəl]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最后的，最终的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Finally every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one of us should do his bit to save water.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译：最后，我们每个人都应该尽自己一点力量去节约用水。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/>
          <w:kern w:val="0"/>
          <w:szCs w:val="32"/>
        </w:rPr>
        <w:t> </w:t>
      </w:r>
      <w:r w:rsidRPr="009A31AB">
        <w:rPr>
          <w:rFonts w:cs="宋体" w:hint="eastAsia"/>
          <w:kern w:val="0"/>
          <w:szCs w:val="32"/>
        </w:rPr>
        <w:t xml:space="preserve">5. </w:t>
      </w:r>
      <w:r w:rsidRPr="009A31AB">
        <w:rPr>
          <w:rFonts w:hint="eastAsia"/>
          <w:bCs/>
          <w:szCs w:val="32"/>
        </w:rPr>
        <w:t>follow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['fɔləu]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跟随，接着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注视，从事，经营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lastRenderedPageBreak/>
        <w:t>例：</w:t>
      </w:r>
      <w:r w:rsidRPr="009A31AB">
        <w:rPr>
          <w:rFonts w:cs="Helvetica"/>
          <w:szCs w:val="32"/>
        </w:rPr>
        <w:t>If people follow these three ways of keeping fit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Helvetica" w:hint="eastAsia"/>
          <w:szCs w:val="32"/>
        </w:rPr>
        <w:t>译：如果人们遵从这三种方法保持健康。</w:t>
      </w:r>
    </w:p>
    <w:p w:rsidR="00A514BF" w:rsidRPr="009A31AB" w:rsidRDefault="00A514BF" w:rsidP="00EC2BA0">
      <w:pPr>
        <w:jc w:val="left"/>
        <w:rPr>
          <w:rStyle w:val="green1"/>
          <w:rFonts w:ascii="Times New Roman" w:hAnsi="Times New Roman"/>
          <w:sz w:val="21"/>
          <w:szCs w:val="32"/>
        </w:rPr>
      </w:pPr>
      <w:r w:rsidRPr="009A31AB">
        <w:rPr>
          <w:rFonts w:hint="eastAsia"/>
          <w:bCs/>
          <w:szCs w:val="32"/>
        </w:rPr>
        <w:t>6. Saturday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['sætədi]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n.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>星期六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I’d like to let you know that I’m going to Hainan to have a holiday next Saturday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Style w:val="green1"/>
          <w:rFonts w:ascii="Times New Roman" w:hAnsi="Times New Roman"/>
          <w:sz w:val="21"/>
          <w:szCs w:val="32"/>
        </w:rPr>
      </w:pPr>
      <w:r w:rsidRPr="009A31AB">
        <w:rPr>
          <w:rFonts w:cs="Helvetica" w:hint="eastAsia"/>
          <w:szCs w:val="32"/>
        </w:rPr>
        <w:t>译：我想让你知道我打算下周六去海南度假。</w:t>
      </w:r>
    </w:p>
    <w:p w:rsidR="00A514BF" w:rsidRPr="009A31AB" w:rsidRDefault="00A514BF" w:rsidP="00EC2BA0">
      <w:pPr>
        <w:jc w:val="left"/>
        <w:rPr>
          <w:rStyle w:val="blue3"/>
          <w:rFonts w:ascii="Times New Roman" w:hAnsi="Times New Roman"/>
          <w:b w:val="0"/>
          <w:color w:val="auto"/>
          <w:sz w:val="21"/>
          <w:szCs w:val="32"/>
        </w:rPr>
      </w:pPr>
      <w:r w:rsidRPr="009A31AB">
        <w:rPr>
          <w:rFonts w:hint="eastAsia"/>
          <w:bCs/>
          <w:szCs w:val="32"/>
        </w:rPr>
        <w:t xml:space="preserve">7. April </w:t>
      </w:r>
      <w:r w:rsidRPr="009A31AB">
        <w:rPr>
          <w:rStyle w:val="green1"/>
          <w:sz w:val="21"/>
          <w:szCs w:val="32"/>
        </w:rPr>
        <w:t xml:space="preserve">[´eiprəl]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rStyle w:val="blue3"/>
          <w:rFonts w:ascii="Times New Roman" w:hAnsi="Times New Roman" w:hint="eastAsia"/>
          <w:b w:val="0"/>
          <w:color w:val="auto"/>
          <w:sz w:val="21"/>
          <w:szCs w:val="32"/>
        </w:rPr>
        <w:t>4</w:t>
      </w:r>
      <w:r w:rsidRPr="009A31AB">
        <w:rPr>
          <w:rStyle w:val="blue3"/>
          <w:rFonts w:ascii="Times New Roman" w:hAnsi="Times New Roman" w:hint="eastAsia"/>
          <w:b w:val="0"/>
          <w:color w:val="auto"/>
          <w:sz w:val="21"/>
          <w:szCs w:val="32"/>
        </w:rPr>
        <w:t>月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 xml:space="preserve">We </w:t>
      </w:r>
      <w:r w:rsidRPr="009A31AB">
        <w:rPr>
          <w:rFonts w:cs="Helvetica" w:hint="eastAsia"/>
          <w:szCs w:val="32"/>
        </w:rPr>
        <w:t>plan</w:t>
      </w:r>
      <w:r w:rsidRPr="009A31AB">
        <w:rPr>
          <w:rFonts w:cs="Helvetica"/>
          <w:szCs w:val="32"/>
        </w:rPr>
        <w:t xml:space="preserve"> to go on a trip in April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译：我们打算</w:t>
      </w:r>
      <w:r w:rsidRPr="009A31AB">
        <w:rPr>
          <w:rFonts w:cs="Helvetica" w:hint="eastAsia"/>
          <w:szCs w:val="32"/>
        </w:rPr>
        <w:t>4</w:t>
      </w:r>
      <w:r w:rsidRPr="009A31AB">
        <w:rPr>
          <w:rFonts w:cs="Helvetica" w:hint="eastAsia"/>
          <w:szCs w:val="32"/>
        </w:rPr>
        <w:t>月份出去旅行。</w:t>
      </w:r>
    </w:p>
    <w:p w:rsidR="00A514BF" w:rsidRPr="009A31AB" w:rsidRDefault="00A514BF" w:rsidP="00EC2BA0">
      <w:pPr>
        <w:jc w:val="left"/>
        <w:rPr>
          <w:rStyle w:val="green1"/>
          <w:rFonts w:ascii="Times New Roman" w:hAnsi="Times New Roman"/>
          <w:sz w:val="21"/>
          <w:szCs w:val="32"/>
        </w:rPr>
      </w:pPr>
      <w:r w:rsidRPr="009A31AB">
        <w:rPr>
          <w:rFonts w:hint="eastAsia"/>
          <w:bCs/>
          <w:szCs w:val="32"/>
        </w:rPr>
        <w:t>8. September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[səp'tembə]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 xml:space="preserve"> n.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>九月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Our school will begin on Sept.3</w:t>
      </w:r>
      <w:r w:rsidRPr="009A31AB">
        <w:rPr>
          <w:rFonts w:cs="Helvetica" w:hint="eastAsia"/>
          <w:szCs w:val="32"/>
        </w:rPr>
        <w:t xml:space="preserve">.   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</w:t>
      </w:r>
      <w:r w:rsidRPr="009A31AB">
        <w:rPr>
          <w:rFonts w:cs="Helvetica"/>
          <w:szCs w:val="32"/>
        </w:rPr>
        <w:t>我们学校将在九月三日开学。</w:t>
      </w:r>
    </w:p>
    <w:p w:rsidR="00A514BF" w:rsidRPr="009A31AB" w:rsidRDefault="00A514BF" w:rsidP="00EC2BA0">
      <w:pPr>
        <w:jc w:val="left"/>
        <w:rPr>
          <w:rStyle w:val="green1"/>
          <w:rFonts w:ascii="Times New Roman" w:hAnsi="Times New Roman"/>
          <w:sz w:val="21"/>
          <w:szCs w:val="32"/>
        </w:rPr>
      </w:pPr>
      <w:r w:rsidRPr="009A31AB">
        <w:rPr>
          <w:rFonts w:hint="eastAsia"/>
          <w:bCs/>
          <w:szCs w:val="32"/>
        </w:rPr>
        <w:t xml:space="preserve">9. </w:t>
      </w:r>
      <w:r w:rsidRPr="009A31AB">
        <w:rPr>
          <w:bCs/>
          <w:szCs w:val="32"/>
        </w:rPr>
        <w:t>December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[di'sembə]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 xml:space="preserve"> n.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>12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>月份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 lost a book at 5 pm on December 29</w:t>
      </w:r>
      <w:r w:rsidRPr="009A31AB">
        <w:rPr>
          <w:rFonts w:cs="Helvetica"/>
          <w:szCs w:val="32"/>
          <w:vertAlign w:val="superscript"/>
        </w:rPr>
        <w:t>th</w:t>
      </w:r>
      <w:r w:rsidRPr="009A31AB">
        <w:rPr>
          <w:rFonts w:cs="Helvetica" w:hint="eastAsia"/>
          <w:szCs w:val="32"/>
        </w:rPr>
        <w:t xml:space="preserve">.     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译：我在</w:t>
      </w:r>
      <w:r w:rsidRPr="009A31AB">
        <w:rPr>
          <w:rFonts w:cs="Helvetica" w:hint="eastAsia"/>
          <w:szCs w:val="32"/>
        </w:rPr>
        <w:t>12</w:t>
      </w:r>
      <w:r w:rsidRPr="009A31AB">
        <w:rPr>
          <w:rFonts w:cs="Helvetica" w:hint="eastAsia"/>
          <w:szCs w:val="32"/>
        </w:rPr>
        <w:t>月</w:t>
      </w:r>
      <w:r w:rsidRPr="009A31AB">
        <w:rPr>
          <w:rFonts w:cs="Helvetica" w:hint="eastAsia"/>
          <w:szCs w:val="32"/>
        </w:rPr>
        <w:t>29</w:t>
      </w:r>
      <w:r w:rsidRPr="009A31AB">
        <w:rPr>
          <w:rFonts w:cs="Helvetica" w:hint="eastAsia"/>
          <w:szCs w:val="32"/>
        </w:rPr>
        <w:t>号下午五点丢了一本书。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10. important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[im'pɔ:tənt]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重要的，重大的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This book is very important and helpful to me</w:t>
      </w:r>
      <w:r w:rsidRPr="009A31AB">
        <w:rPr>
          <w:rFonts w:cs="Helvetica" w:hint="eastAsia"/>
          <w:szCs w:val="32"/>
        </w:rPr>
        <w:t xml:space="preserve">. 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译：这本书对我很重要也很有帮助。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11. beauty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['bju:ti]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美，漂亮美人，极好的榜样</w:t>
      </w:r>
    </w:p>
    <w:p w:rsidR="00A514BF" w:rsidRPr="009A31AB" w:rsidRDefault="00A514BF" w:rsidP="00EC2BA0">
      <w:pPr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I think Beijing will become more beautiful than before.</w:t>
      </w:r>
      <w:r w:rsidRPr="009A31AB">
        <w:rPr>
          <w:rFonts w:cs="Arial" w:hint="eastAsia"/>
          <w:szCs w:val="32"/>
        </w:rPr>
        <w:t xml:space="preserve">  </w:t>
      </w:r>
    </w:p>
    <w:p w:rsidR="00A514BF" w:rsidRPr="009A31AB" w:rsidRDefault="00A514BF" w:rsidP="00EC2BA0">
      <w:pPr>
        <w:rPr>
          <w:rFonts w:cs="Arial"/>
          <w:szCs w:val="32"/>
        </w:rPr>
      </w:pPr>
      <w:r w:rsidRPr="009A31AB">
        <w:rPr>
          <w:rFonts w:cs="Arial" w:hint="eastAsia"/>
          <w:szCs w:val="32"/>
        </w:rPr>
        <w:t>译：我认为北京将比以前变得更美。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 xml:space="preserve">12. country </w:t>
      </w:r>
      <w:r w:rsidRPr="009A31AB">
        <w:rPr>
          <w:rStyle w:val="green1"/>
          <w:sz w:val="21"/>
          <w:szCs w:val="32"/>
        </w:rPr>
        <w:t>['kʌntri]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国家，乡村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地区</w:t>
      </w:r>
    </w:p>
    <w:p w:rsidR="00A514BF" w:rsidRPr="009A31AB" w:rsidRDefault="00A514BF" w:rsidP="00EC2BA0">
      <w:pPr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People's Daily is the most important paper in our country.</w:t>
      </w:r>
      <w:r w:rsidRPr="009A31AB">
        <w:rPr>
          <w:rFonts w:cs="Arial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szCs w:val="32"/>
        </w:rPr>
        <w:t>译：人民日报在我们国家是一份最重要的报纸。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13. </w:t>
      </w:r>
      <w:r w:rsidRPr="009A31AB">
        <w:rPr>
          <w:rFonts w:hint="eastAsia"/>
          <w:bCs/>
          <w:szCs w:val="32"/>
        </w:rPr>
        <w:t>environment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[in'vaiərənmənt]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环境，周围状况，自然环境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We should improve our environments.</w:t>
      </w:r>
      <w:r w:rsidRPr="009A31AB">
        <w:rPr>
          <w:rFonts w:cs="Arial" w:hint="eastAsia"/>
          <w:szCs w:val="32"/>
        </w:rPr>
        <w:t xml:space="preserve"> 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译：我们应该改善我们的环境。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14. phone</w:t>
      </w:r>
      <w:r w:rsidRPr="009A31AB">
        <w:rPr>
          <w:rStyle w:val="green1"/>
          <w:sz w:val="21"/>
          <w:szCs w:val="32"/>
        </w:rPr>
        <w:t xml:space="preserve"> [fəun]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电话，电话机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打电话</w:t>
      </w:r>
      <w:r w:rsidRPr="009A31AB">
        <w:rPr>
          <w:szCs w:val="32"/>
        </w:rPr>
        <w:t>(</w:t>
      </w:r>
      <w:r w:rsidRPr="009A31AB">
        <w:rPr>
          <w:szCs w:val="32"/>
        </w:rPr>
        <w:t>给某人</w:t>
      </w:r>
      <w:r w:rsidRPr="009A31AB">
        <w:rPr>
          <w:szCs w:val="32"/>
        </w:rPr>
        <w:t>)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The mobile phone also has many disadvantages.</w:t>
      </w:r>
      <w:r w:rsidRPr="009A31AB">
        <w:rPr>
          <w:rFonts w:cs="Helvetica" w:hint="eastAsia"/>
          <w:szCs w:val="32"/>
        </w:rPr>
        <w:t xml:space="preserve">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Helvetica" w:hint="eastAsia"/>
          <w:szCs w:val="32"/>
        </w:rPr>
        <w:t>译：手机也有许多缺点。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15. </w:t>
      </w:r>
      <w:r w:rsidRPr="009A31AB">
        <w:rPr>
          <w:rFonts w:hint="eastAsia"/>
          <w:bCs/>
          <w:szCs w:val="32"/>
        </w:rPr>
        <w:t>advantage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[əd'vɑ:ntidʒ]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有利条件，优势益处，利益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 believe its advantages will far outweigh disadvantages.</w:t>
      </w:r>
      <w:r w:rsidRPr="009A31AB">
        <w:rPr>
          <w:rFonts w:cs="Helvetica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译：我相信它的优点远大于它的缺点。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16. whenever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[hwen'evə]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conj.</w:t>
      </w:r>
      <w:r w:rsidRPr="009A31AB">
        <w:rPr>
          <w:szCs w:val="32"/>
        </w:rPr>
        <w:t>在任何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的时候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无论何时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lastRenderedPageBreak/>
        <w:t>例：</w:t>
      </w:r>
      <w:r w:rsidRPr="009A31AB">
        <w:rPr>
          <w:rFonts w:cs="Helvetica"/>
          <w:szCs w:val="32"/>
        </w:rPr>
        <w:t>Whenever one meets trouble or something urgent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译：不管什么时候一个人遇到麻烦或者当紧的事。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17. repair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[ri'pɛə]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修理，修补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修理，修补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宋体"/>
          <w:kern w:val="0"/>
          <w:szCs w:val="32"/>
        </w:rPr>
        <w:t>The house is in need of repair.</w:t>
      </w:r>
      <w:r w:rsidRPr="009A31AB">
        <w:rPr>
          <w:rFonts w:cs="宋体" w:hint="eastAsia"/>
          <w:kern w:val="0"/>
          <w:szCs w:val="32"/>
        </w:rPr>
        <w:t xml:space="preserve">        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那房子需要修理</w:t>
      </w:r>
      <w:r w:rsidRPr="009A31AB">
        <w:rPr>
          <w:rFonts w:cs="宋体" w:hint="eastAsia"/>
          <w:kern w:val="0"/>
          <w:szCs w:val="32"/>
        </w:rPr>
        <w:t>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18. believe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[bi'li:v]</w:t>
      </w:r>
      <w:r w:rsidRPr="009A31AB">
        <w:rPr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认为，相信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Courier New"/>
          <w:kern w:val="0"/>
          <w:szCs w:val="32"/>
        </w:rPr>
      </w:pPr>
      <w:r w:rsidRPr="009A31AB">
        <w:rPr>
          <w:rFonts w:cs="Courier New" w:hint="eastAsia"/>
          <w:kern w:val="0"/>
          <w:szCs w:val="32"/>
        </w:rPr>
        <w:t>例：</w:t>
      </w:r>
      <w:r w:rsidRPr="009A31AB">
        <w:rPr>
          <w:rFonts w:cs="Courier New"/>
          <w:kern w:val="0"/>
          <w:szCs w:val="32"/>
        </w:rPr>
        <w:t>I believe that you will love Internet access to information.</w:t>
      </w:r>
      <w:r w:rsidRPr="009A31AB">
        <w:rPr>
          <w:rFonts w:cs="Courier New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Courier New"/>
          <w:kern w:val="0"/>
          <w:szCs w:val="32"/>
        </w:rPr>
      </w:pPr>
      <w:r w:rsidRPr="009A31AB">
        <w:rPr>
          <w:rFonts w:cs="Courier New" w:hint="eastAsia"/>
          <w:kern w:val="0"/>
          <w:szCs w:val="32"/>
        </w:rPr>
        <w:t>译：我相信你一定会喜欢通过因特网获取信息。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19. remember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[ri'membə]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记得，牢记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 still remember what happened in the final exam last term.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译：我仍然记得上学期期末考试发生的事。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20. senior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['si:njə]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年长的资深的，〈美〉最高年级的</w:t>
      </w:r>
    </w:p>
    <w:p w:rsidR="00A514BF" w:rsidRPr="009A31AB" w:rsidRDefault="00A514BF" w:rsidP="00EC2BA0">
      <w:pPr>
        <w:jc w:val="left"/>
        <w:rPr>
          <w:rFonts w:cs="Courier New"/>
          <w:kern w:val="0"/>
          <w:szCs w:val="32"/>
        </w:rPr>
      </w:pPr>
      <w:r w:rsidRPr="009A31AB">
        <w:rPr>
          <w:rFonts w:cs="Courier New" w:hint="eastAsia"/>
          <w:kern w:val="0"/>
          <w:szCs w:val="32"/>
        </w:rPr>
        <w:t>例：</w:t>
      </w:r>
      <w:r w:rsidRPr="009A31AB">
        <w:rPr>
          <w:rFonts w:cs="Courier New"/>
          <w:kern w:val="0"/>
          <w:szCs w:val="32"/>
        </w:rPr>
        <w:t>She is Miss Yang – my senior high school English teacher</w:t>
      </w:r>
      <w:r w:rsidRPr="009A31AB">
        <w:rPr>
          <w:rFonts w:cs="Courier New" w:hint="eastAsia"/>
          <w:kern w:val="0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Courier New" w:hint="eastAsia"/>
          <w:kern w:val="0"/>
          <w:szCs w:val="32"/>
        </w:rPr>
        <w:t>译：她是杨小姐，我的高中英语老师。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21. possible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['pɔsəbl]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可能的，能做到（或取得）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It is impossible to recall all the past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译：记得起所有的过去那是不可能的。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22. nature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['neitʃə]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大自然，自然界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性格，性质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I feel detached from the noise of the city and closer to the nature</w:t>
      </w:r>
      <w:r w:rsidRPr="009A31AB">
        <w:rPr>
          <w:rFonts w:cs="Arial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译：我感到脱离城市的噪音回归到了大自然。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23. consider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[kən'sidə]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考虑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把</w:t>
      </w:r>
      <w:r w:rsidRPr="009A31AB">
        <w:rPr>
          <w:rFonts w:cs="宋体" w:hint="eastAsia"/>
          <w:kern w:val="0"/>
          <w:szCs w:val="32"/>
        </w:rPr>
        <w:t>……</w:t>
      </w:r>
      <w:r w:rsidRPr="009A31AB">
        <w:rPr>
          <w:rFonts w:cs="宋体"/>
          <w:kern w:val="0"/>
          <w:szCs w:val="32"/>
        </w:rPr>
        <w:t>看作，仔细考虑，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We consider ourselves as highly advanced beings living in a civilized society</w:t>
      </w:r>
      <w:r w:rsidRPr="009A31AB">
        <w:rPr>
          <w:rFonts w:hint="eastAsia"/>
          <w:bCs/>
          <w:szCs w:val="32"/>
        </w:rPr>
        <w:t>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译：我们把自己当作高级的人类生活在一个文明的社会。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24. usual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['ju:ʒuəl]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经常的，通常的，寻常的，惯常的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I usually play football at four o’clock in the afternoon.</w:t>
      </w:r>
      <w:r w:rsidRPr="009A31AB">
        <w:rPr>
          <w:rFonts w:cs="Arial" w:hint="eastAsia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Arial" w:hint="eastAsia"/>
          <w:szCs w:val="32"/>
        </w:rPr>
        <w:t>译：我常常在下午四点踢足球。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25. </w:t>
      </w:r>
      <w:r w:rsidRPr="009A31AB">
        <w:rPr>
          <w:rFonts w:hint="eastAsia"/>
          <w:bCs/>
          <w:szCs w:val="32"/>
        </w:rPr>
        <w:t>divide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[di'vaid]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分，划分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隔开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Mr. Zhu divided us into three groups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译：朱先生把我们分成三个队。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26. </w:t>
      </w:r>
      <w:r w:rsidRPr="009A31AB">
        <w:rPr>
          <w:rFonts w:hint="eastAsia"/>
          <w:bCs/>
          <w:szCs w:val="32"/>
        </w:rPr>
        <w:t>collect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[kə'lekt]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收集，收藏，搜集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聚集，汇集</w:t>
      </w:r>
    </w:p>
    <w:p w:rsidR="00A514BF" w:rsidRPr="009A31AB" w:rsidRDefault="00A514BF" w:rsidP="00EC2BA0">
      <w:pPr>
        <w:jc w:val="left"/>
        <w:rPr>
          <w:rStyle w:val="greyen1"/>
          <w:rFonts w:ascii="Times New Roman" w:hAnsi="Times New Roman"/>
          <w:sz w:val="21"/>
          <w:szCs w:val="32"/>
        </w:rPr>
      </w:pPr>
      <w:r w:rsidRPr="009A31AB">
        <w:rPr>
          <w:rStyle w:val="greyen1"/>
          <w:rFonts w:ascii="Times New Roman" w:hAnsi="Times New Roman" w:hint="eastAsia"/>
          <w:sz w:val="21"/>
          <w:szCs w:val="32"/>
        </w:rPr>
        <w:t>例：</w:t>
      </w:r>
      <w:r w:rsidRPr="009A31AB">
        <w:rPr>
          <w:rStyle w:val="greyen1"/>
          <w:rFonts w:ascii="Times New Roman" w:hAnsi="Times New Roman"/>
          <w:sz w:val="21"/>
          <w:szCs w:val="32"/>
        </w:rPr>
        <w:t>They are collecting this material</w:t>
      </w:r>
      <w:r w:rsidRPr="009A31AB">
        <w:rPr>
          <w:rStyle w:val="greyen1"/>
          <w:rFonts w:ascii="Times New Roman" w:hAnsi="Times New Roman" w:hint="eastAsia"/>
          <w:sz w:val="21"/>
          <w:szCs w:val="32"/>
        </w:rPr>
        <w:t xml:space="preserve">.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Style w:val="greyen1"/>
          <w:rFonts w:ascii="Times New Roman" w:hAnsi="Times New Roman" w:hint="eastAsia"/>
          <w:sz w:val="21"/>
          <w:szCs w:val="32"/>
        </w:rPr>
        <w:t>译：他们正在收集这种资料。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27. equipment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[i'kwipmənt]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设备，器材，装备，配备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工作必需的</w:t>
      </w:r>
      <w:r w:rsidRPr="009A31AB">
        <w:rPr>
          <w:szCs w:val="32"/>
        </w:rPr>
        <w:t>)</w:t>
      </w:r>
      <w:r w:rsidRPr="009A31AB">
        <w:rPr>
          <w:szCs w:val="32"/>
        </w:rPr>
        <w:t>知识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szCs w:val="32"/>
        </w:rPr>
        <w:t>We went to the children’s playground and cleaned all the equipment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译：我们去孩子们的操场清理了所有器材。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28. </w:t>
      </w:r>
      <w:r w:rsidRPr="009A31AB">
        <w:rPr>
          <w:rFonts w:hint="eastAsia"/>
          <w:bCs/>
          <w:szCs w:val="32"/>
        </w:rPr>
        <w:t>memory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['meməri]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记忆力，记性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回忆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记忆系统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will never forget the day in my memory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译：我将永远不会忘记那些难忘的日子。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29. </w:t>
      </w:r>
      <w:r w:rsidRPr="009A31AB">
        <w:rPr>
          <w:rFonts w:hint="eastAsia"/>
          <w:bCs/>
          <w:szCs w:val="32"/>
        </w:rPr>
        <w:t>park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[pɑ:k]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公园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停车场专用区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When we had time they would bring </w:t>
      </w:r>
      <w:r w:rsidRPr="009A31AB">
        <w:rPr>
          <w:rFonts w:hint="eastAsia"/>
          <w:szCs w:val="32"/>
        </w:rPr>
        <w:t xml:space="preserve">us </w:t>
      </w:r>
      <w:r w:rsidRPr="009A31AB">
        <w:rPr>
          <w:szCs w:val="32"/>
        </w:rPr>
        <w:t>to the parks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译：当我们有时间他们会带我们去公园。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30. inform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[in'fɔ:m]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告诉，通知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熟悉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News programs can contain much information in a short time.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译：新闻节目能够在短时间内包含一些重要的信息。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31. provide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[prə'vaid]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提供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(+for)</w:t>
      </w:r>
      <w:r w:rsidRPr="009A31AB">
        <w:rPr>
          <w:szCs w:val="32"/>
        </w:rPr>
        <w:t>规定装备，供给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 big city can provide me with convenient living conditions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译：一个大城市能提供给我一个方便的生活条件。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32. fortunate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['fɔ:tʃənit]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交好运的，带来好运的，幸运的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Unfortunately</w:t>
      </w:r>
      <w:r w:rsidRPr="009A31AB">
        <w:rPr>
          <w:rFonts w:cs="Helvetica" w:hint="eastAsia"/>
          <w:szCs w:val="32"/>
        </w:rPr>
        <w:t>,</w:t>
      </w:r>
      <w:r w:rsidRPr="009A31AB">
        <w:rPr>
          <w:rFonts w:cs="Helvetica"/>
          <w:szCs w:val="32"/>
        </w:rPr>
        <w:t xml:space="preserve">some television programs </w:t>
      </w:r>
      <w:r w:rsidRPr="009A31AB">
        <w:rPr>
          <w:rFonts w:cs="Helvetica" w:hint="eastAsia"/>
          <w:szCs w:val="32"/>
        </w:rPr>
        <w:t>are</w:t>
      </w:r>
      <w:r w:rsidRPr="009A31AB">
        <w:rPr>
          <w:rFonts w:cs="Helvetica"/>
          <w:szCs w:val="32"/>
        </w:rPr>
        <w:t xml:space="preserve"> harmful to the young.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Helvetica" w:hint="eastAsia"/>
          <w:szCs w:val="32"/>
        </w:rPr>
        <w:t>译：不幸的是，一些电视节目对青少年有害。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33. extreme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[iks'tri:m]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在</w:t>
      </w:r>
      <w:r w:rsidRPr="009A31AB">
        <w:rPr>
          <w:szCs w:val="32"/>
        </w:rPr>
        <w:t>)</w:t>
      </w:r>
      <w:r w:rsidRPr="009A31AB">
        <w:rPr>
          <w:szCs w:val="32"/>
        </w:rPr>
        <w:t>末端的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(</w:t>
      </w:r>
      <w:r w:rsidRPr="009A31AB">
        <w:rPr>
          <w:szCs w:val="32"/>
        </w:rPr>
        <w:t>离中心</w:t>
      </w:r>
      <w:r w:rsidRPr="009A31AB">
        <w:rPr>
          <w:szCs w:val="32"/>
        </w:rPr>
        <w:t>)</w:t>
      </w:r>
      <w:r w:rsidRPr="009A31AB">
        <w:rPr>
          <w:szCs w:val="32"/>
        </w:rPr>
        <w:t>最远的极端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 xml:space="preserve">Some television programs </w:t>
      </w:r>
      <w:r w:rsidRPr="009A31AB">
        <w:rPr>
          <w:rFonts w:cs="Helvetica" w:hint="eastAsia"/>
          <w:szCs w:val="32"/>
        </w:rPr>
        <w:t>are</w:t>
      </w:r>
      <w:r w:rsidRPr="009A31AB">
        <w:rPr>
          <w:rFonts w:cs="Helvetica"/>
          <w:szCs w:val="32"/>
        </w:rPr>
        <w:t xml:space="preserve"> extremely harmful to the young.</w:t>
      </w:r>
      <w:r w:rsidRPr="009A31AB">
        <w:rPr>
          <w:rFonts w:cs="Helvetica" w:hint="eastAsia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译：一些电视节目对青少年非常有害。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34. harm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[hɑ:m]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损害，危害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(</w:t>
      </w:r>
      <w:r w:rsidRPr="009A31AB">
        <w:rPr>
          <w:rFonts w:cs="宋体"/>
          <w:kern w:val="0"/>
          <w:szCs w:val="32"/>
        </w:rPr>
        <w:t>使</w:t>
      </w:r>
      <w:r w:rsidRPr="009A31AB">
        <w:rPr>
          <w:rFonts w:cs="宋体"/>
          <w:kern w:val="0"/>
          <w:szCs w:val="32"/>
        </w:rPr>
        <w:t>)</w:t>
      </w:r>
      <w:r w:rsidRPr="009A31AB">
        <w:rPr>
          <w:rFonts w:cs="宋体"/>
          <w:kern w:val="0"/>
          <w:szCs w:val="32"/>
        </w:rPr>
        <w:t>受到损害，伤害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The radiation from the mobile phones might do harm to the user’s health.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译：手机辐射对使用者的健康有害。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35. </w:t>
      </w:r>
      <w:r w:rsidRPr="009A31AB">
        <w:rPr>
          <w:rFonts w:hint="eastAsia"/>
          <w:bCs/>
          <w:szCs w:val="32"/>
        </w:rPr>
        <w:t>regard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[ri'ɡɑ:d]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注视，重视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Other people regard health as more important.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译：其他人认为健康更重要。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36. ride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[raid]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乘，骑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乘骑，乘坐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A smooth ride in a good car is enjoyable.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译：驾驶一辆行驶平稳的好车是非常令人愉快的。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37. experience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[iks'piəriəns]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经验，经历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1.</w:t>
      </w:r>
      <w:r w:rsidRPr="009A31AB">
        <w:rPr>
          <w:szCs w:val="32"/>
        </w:rPr>
        <w:t>经历，体验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think you must have much experience in it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译：我认为在这方面你一定有许多的经验。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38. nervous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['nə:vəs]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神经系统的，担忧的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rFonts w:hint="eastAsia"/>
          <w:szCs w:val="32"/>
        </w:rPr>
        <w:t>I always felt nervous at the beginning of exams.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译：考试开始的时候我总觉得焦虑不安。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39. </w:t>
      </w:r>
      <w:r w:rsidRPr="009A31AB">
        <w:rPr>
          <w:rFonts w:hint="eastAsia"/>
          <w:bCs/>
          <w:szCs w:val="32"/>
        </w:rPr>
        <w:t>performance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[pə'fɔ:məns]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演出，履行，行为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pianist gave a fine performance.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钢琴家演奏得很出色。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40. fit [fit] vt. &amp; vi. (</w:t>
      </w:r>
      <w:r w:rsidRPr="009A31AB">
        <w:rPr>
          <w:rFonts w:hint="eastAsia"/>
          <w:bCs/>
          <w:szCs w:val="32"/>
        </w:rPr>
        <w:t>使</w:t>
      </w:r>
      <w:r w:rsidRPr="009A31AB">
        <w:rPr>
          <w:rFonts w:hint="eastAsia"/>
          <w:bCs/>
          <w:szCs w:val="32"/>
        </w:rPr>
        <w:t>)</w:t>
      </w:r>
      <w:r w:rsidRPr="009A31AB">
        <w:rPr>
          <w:rFonts w:hint="eastAsia"/>
          <w:bCs/>
          <w:szCs w:val="32"/>
        </w:rPr>
        <w:t>适合，试穿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 xml:space="preserve">Ways to keep fit. </w:t>
      </w:r>
    </w:p>
    <w:p w:rsidR="00A514BF" w:rsidRPr="009A31AB" w:rsidRDefault="00A514BF" w:rsidP="00EC2BA0">
      <w:pPr>
        <w:rPr>
          <w:ins w:id="15" w:author="微软用户" w:date="2010-07-18T09:35:00Z"/>
          <w:bCs/>
          <w:szCs w:val="32"/>
        </w:rPr>
      </w:pPr>
      <w:r w:rsidRPr="009A31AB">
        <w:rPr>
          <w:rFonts w:hint="eastAsia"/>
          <w:bCs/>
          <w:szCs w:val="32"/>
        </w:rPr>
        <w:t>译：保持健康的方法。</w:t>
      </w:r>
      <w:r w:rsidRPr="009A31AB">
        <w:rPr>
          <w:rFonts w:hint="eastAsia"/>
          <w:bCs/>
          <w:szCs w:val="32"/>
        </w:rPr>
        <w:t xml:space="preserve">                                                              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41. </w:t>
      </w:r>
      <w:r w:rsidRPr="009A31AB">
        <w:rPr>
          <w:rFonts w:hint="eastAsia"/>
          <w:bCs/>
          <w:szCs w:val="32"/>
        </w:rPr>
        <w:t>simple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['simpl]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简单的，朴素的，自然的，率直的，天真的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wrote a story in simple English.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他用简单的英语写了一则故事。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42. encourage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[in'kʌridʒ]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鼓励，支持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激发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 always does her best to help me and encourage me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译：她总是尽她最大的努力去帮助和鼓励我。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43. </w:t>
      </w:r>
      <w:r w:rsidRPr="009A31AB">
        <w:rPr>
          <w:rFonts w:hint="eastAsia"/>
          <w:bCs/>
          <w:szCs w:val="32"/>
        </w:rPr>
        <w:t>physical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['fizikəl]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身体的，肉体的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物质的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About Doing Physical Exercise.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译：关于体育锻炼。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44. amount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[ə'maunt]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量，数量，数额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金额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News Report contains a large amount of information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Helvetica" w:hint="eastAsia"/>
          <w:szCs w:val="32"/>
        </w:rPr>
        <w:t>译：新闻报道包含了大量的信息。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 xml:space="preserve">45. </w:t>
      </w:r>
      <w:r w:rsidRPr="009A31AB">
        <w:rPr>
          <w:bCs/>
          <w:szCs w:val="32"/>
        </w:rPr>
        <w:t>int</w:t>
      </w:r>
      <w:r w:rsidRPr="009A31AB">
        <w:rPr>
          <w:rFonts w:hint="eastAsia"/>
          <w:bCs/>
          <w:szCs w:val="32"/>
        </w:rPr>
        <w:t>er</w:t>
      </w:r>
      <w:r w:rsidRPr="009A31AB">
        <w:rPr>
          <w:bCs/>
          <w:szCs w:val="32"/>
        </w:rPr>
        <w:t>nation</w:t>
      </w:r>
      <w:r w:rsidRPr="009A31AB">
        <w:rPr>
          <w:rFonts w:hint="eastAsia"/>
          <w:bCs/>
          <w:szCs w:val="32"/>
        </w:rPr>
        <w:t>al</w:t>
      </w:r>
      <w:r w:rsidRPr="009A31AB">
        <w:rPr>
          <w:rFonts w:ascii="Arial" w:hAnsi="Arial" w:cs="Arial" w:hint="eastAsia"/>
          <w:color w:val="000000"/>
          <w:szCs w:val="32"/>
        </w:rPr>
        <w:t xml:space="preserve"> </w:t>
      </w:r>
      <w:r w:rsidRPr="009A31AB">
        <w:rPr>
          <w:rFonts w:ascii="Lucida Sans Unicode" w:hAnsi="Lucida Sans Unicode" w:cs="Lucida Sans Unicode"/>
          <w:color w:val="000000"/>
          <w:szCs w:val="32"/>
        </w:rPr>
        <w:t>[,intə'næʃənəl]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 xml:space="preserve"> adj.</w:t>
      </w:r>
      <w:r w:rsidRPr="009A31AB">
        <w:rPr>
          <w:szCs w:val="32"/>
        </w:rPr>
        <w:t>国际</w:t>
      </w:r>
      <w:r w:rsidRPr="009A31AB">
        <w:rPr>
          <w:rFonts w:hint="eastAsia"/>
          <w:szCs w:val="32"/>
        </w:rPr>
        <w:t>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English is widely used in many international conferences</w:t>
      </w:r>
      <w:r w:rsidRPr="009A31AB">
        <w:rPr>
          <w:rFonts w:hint="eastAsia"/>
          <w:szCs w:val="32"/>
        </w:rPr>
        <w:t>.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译：英语被广泛地用在许多国际会议上。</w:t>
      </w:r>
    </w:p>
    <w:p w:rsidR="00A514BF" w:rsidRPr="009A31AB" w:rsidRDefault="00A514BF" w:rsidP="00EC2BA0">
      <w:pPr>
        <w:rPr>
          <w:rStyle w:val="number1"/>
          <w:rFonts w:ascii="Times New Roman" w:hAnsi="Times New Roman"/>
          <w:b w:val="0"/>
          <w:sz w:val="21"/>
          <w:szCs w:val="32"/>
        </w:rPr>
      </w:pPr>
      <w:r w:rsidRPr="009A31AB">
        <w:rPr>
          <w:rFonts w:hint="eastAsia"/>
          <w:bCs/>
          <w:szCs w:val="32"/>
        </w:rPr>
        <w:t>46. situation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['sitju'eiʃən]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形势，情况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位置，环境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Style w:val="number1"/>
          <w:rFonts w:ascii="Times New Roman" w:hAnsi="Times New Roman" w:hint="eastAsia"/>
          <w:b w:val="0"/>
          <w:sz w:val="21"/>
          <w:szCs w:val="32"/>
        </w:rPr>
        <w:t>例：</w:t>
      </w:r>
      <w:r w:rsidRPr="009A31AB">
        <w:rPr>
          <w:rFonts w:cs="宋体"/>
          <w:kern w:val="0"/>
          <w:szCs w:val="32"/>
        </w:rPr>
        <w:t>We make an urgent appeal that measures should be taken to cope with the situation.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译：我们急切呼吁，应采取措施以应付有关情况。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47. contain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[kən'tein]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包含，容纳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News programs can contain much information in a short time.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译：短时间内，新闻节目包括很多的信息。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48. </w:t>
      </w:r>
      <w:r w:rsidRPr="009A31AB">
        <w:rPr>
          <w:rFonts w:hint="eastAsia"/>
          <w:bCs/>
          <w:szCs w:val="32"/>
        </w:rPr>
        <w:t>affair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[ə'fɛə]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发生的事情，大事，事件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事情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People can know and understand world affairs.</w:t>
      </w:r>
      <w:r w:rsidRPr="009A31AB">
        <w:rPr>
          <w:rFonts w:cs="Helvetica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译：人们认识和了解外面的事情。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49. benefit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['benifit]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有益于，得益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益处，好处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especially appreciate this benefit of watching the news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Arial"/>
          <w:szCs w:val="32"/>
        </w:rPr>
      </w:pPr>
      <w:r w:rsidRPr="009A31AB">
        <w:rPr>
          <w:rFonts w:hint="eastAsia"/>
          <w:szCs w:val="32"/>
        </w:rPr>
        <w:lastRenderedPageBreak/>
        <w:t>译：看新闻受益，我尤其体会到了这种好处。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50. advertisement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[əd'və:tismənt]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出公告，广告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Today more and more advertisements are seen on the TV screen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译：现在越来越多的广告在电视屏幕上可以看到。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51. screen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[skri:n]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屏风，帘，纱窗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You can see him on the TV screen quite often</w:t>
      </w:r>
      <w:r w:rsidRPr="009A31AB">
        <w:rPr>
          <w:rFonts w:cs="Arial" w:hint="eastAsia"/>
          <w:kern w:val="0"/>
          <w:szCs w:val="32"/>
        </w:rPr>
        <w:t>.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你可以经常从电视屏幕上见到他。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52. present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['prezənt]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出席的，到场的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目前存在的</w:t>
      </w:r>
    </w:p>
    <w:p w:rsidR="00A514BF" w:rsidRPr="009A31AB" w:rsidRDefault="00A514BF" w:rsidP="00EC2BA0">
      <w:pPr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Reading newspapers is a part of our daily life at present.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译：读报纸是我日常生活的一部分。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53. manner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['mænə]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方式，方法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态度，举止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Bad Manners in Public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译：公共场所的不良行为。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54. advance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[əd'vɑ:ns]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Tahoma"/>
          <w:bCs/>
          <w:kern w:val="0"/>
          <w:szCs w:val="32"/>
        </w:rPr>
        <w:t xml:space="preserve"> </w:t>
      </w:r>
      <w:r w:rsidRPr="009A31AB">
        <w:rPr>
          <w:rFonts w:cs="宋体"/>
          <w:kern w:val="0"/>
          <w:szCs w:val="32"/>
        </w:rPr>
        <w:t>(</w:t>
      </w:r>
      <w:r w:rsidRPr="009A31AB">
        <w:rPr>
          <w:rFonts w:cs="宋体"/>
          <w:kern w:val="0"/>
          <w:szCs w:val="32"/>
        </w:rPr>
        <w:t>使</w:t>
      </w:r>
      <w:r w:rsidRPr="009A31AB">
        <w:rPr>
          <w:rFonts w:cs="宋体"/>
          <w:kern w:val="0"/>
          <w:szCs w:val="32"/>
        </w:rPr>
        <w:t>)</w:t>
      </w:r>
      <w:r w:rsidRPr="009A31AB">
        <w:rPr>
          <w:rFonts w:cs="宋体"/>
          <w:kern w:val="0"/>
          <w:szCs w:val="32"/>
        </w:rPr>
        <w:t>前进，促进</w:t>
      </w:r>
      <w:r w:rsidRPr="009A31AB">
        <w:rPr>
          <w:rFonts w:cs="Tahoma" w:hint="eastAsia"/>
          <w:bCs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提出提前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 need to plan it in advance.</w:t>
      </w:r>
      <w:r w:rsidRPr="009A31AB">
        <w:rPr>
          <w:rFonts w:cs="Helvetica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Helvetica" w:hint="eastAsia"/>
          <w:szCs w:val="32"/>
        </w:rPr>
        <w:t>译：我需要提前计划它。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55. society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[sə'saiəti]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社会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社团，协会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Maybe it is good for our society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译：也许它是对社会有益的。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56. audience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['ɔ:djəns]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观众，听众，读者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He upsets the audience who are in the mood of having fun.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译：他挫伤了享受乐趣的观众。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57. fun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[</w:t>
      </w:r>
      <w:r w:rsidRPr="009A31AB">
        <w:rPr>
          <w:rStyle w:val="green1"/>
          <w:sz w:val="21"/>
          <w:szCs w:val="32"/>
        </w:rPr>
        <w:t>fʌn]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乐趣，娱乐，有趣的事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Life isn't all fun</w:t>
      </w:r>
      <w:r w:rsidRPr="009A31AB">
        <w:rPr>
          <w:rFonts w:hint="eastAsia"/>
          <w:szCs w:val="32"/>
        </w:rPr>
        <w:t xml:space="preserve">,since </w:t>
      </w:r>
      <w:r w:rsidRPr="009A31AB">
        <w:rPr>
          <w:szCs w:val="32"/>
        </w:rPr>
        <w:t>it has its bad moments</w:t>
      </w:r>
      <w:r w:rsidRPr="009A31AB">
        <w:rPr>
          <w:rFonts w:hint="eastAsia"/>
          <w:szCs w:val="32"/>
        </w:rPr>
        <w:t xml:space="preserve">.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人生不仅有乐趣，也有令人不快的时刻。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58. effort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['efət]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努力，尽力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努力的结果，成就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With my great efforts I have now made rapid progress in my English study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译：通过我的努力我已经在英语学习方面取得了很大的进步。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59. overcome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[,əuvə'kʌm]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szCs w:val="32"/>
        </w:rPr>
        <w:t>战胜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克服</w:t>
      </w:r>
    </w:p>
    <w:p w:rsidR="00A514BF" w:rsidRPr="009A31AB" w:rsidRDefault="00A514BF" w:rsidP="00EC2BA0">
      <w:pPr>
        <w:widowControl/>
        <w:jc w:val="left"/>
        <w:rPr>
          <w:rFonts w:cs="Helvetica"/>
          <w:bCs/>
          <w:szCs w:val="32"/>
        </w:rPr>
      </w:pPr>
      <w:r w:rsidRPr="009A31AB">
        <w:rPr>
          <w:rFonts w:cs="Helvetica" w:hint="eastAsia"/>
          <w:bCs/>
          <w:szCs w:val="32"/>
        </w:rPr>
        <w:t>例：</w:t>
      </w:r>
      <w:r w:rsidRPr="009A31AB">
        <w:rPr>
          <w:rFonts w:cs="Helvetica"/>
          <w:bCs/>
          <w:szCs w:val="32"/>
        </w:rPr>
        <w:t xml:space="preserve">How to </w:t>
      </w:r>
      <w:r w:rsidRPr="009A31AB">
        <w:rPr>
          <w:rFonts w:cs="Helvetica" w:hint="eastAsia"/>
          <w:bCs/>
          <w:szCs w:val="32"/>
        </w:rPr>
        <w:t>o</w:t>
      </w:r>
      <w:r w:rsidRPr="009A31AB">
        <w:rPr>
          <w:rFonts w:cs="Helvetica"/>
          <w:bCs/>
          <w:szCs w:val="32"/>
        </w:rPr>
        <w:t xml:space="preserve">vercome </w:t>
      </w:r>
      <w:r w:rsidRPr="009A31AB">
        <w:rPr>
          <w:rFonts w:cs="Helvetica" w:hint="eastAsia"/>
          <w:bCs/>
          <w:szCs w:val="32"/>
        </w:rPr>
        <w:t>d</w:t>
      </w:r>
      <w:r w:rsidRPr="009A31AB">
        <w:rPr>
          <w:rFonts w:cs="Helvetica"/>
          <w:bCs/>
          <w:szCs w:val="32"/>
        </w:rPr>
        <w:t xml:space="preserve">ifficulties in </w:t>
      </w:r>
      <w:r w:rsidRPr="009A31AB">
        <w:rPr>
          <w:rFonts w:cs="Helvetica" w:hint="eastAsia"/>
          <w:bCs/>
          <w:szCs w:val="32"/>
        </w:rPr>
        <w:t>m</w:t>
      </w:r>
      <w:r w:rsidRPr="009A31AB">
        <w:rPr>
          <w:rFonts w:cs="Helvetica"/>
          <w:bCs/>
          <w:szCs w:val="32"/>
        </w:rPr>
        <w:t xml:space="preserve">y English </w:t>
      </w:r>
      <w:r w:rsidRPr="009A31AB">
        <w:rPr>
          <w:rFonts w:cs="Helvetica" w:hint="eastAsia"/>
          <w:bCs/>
          <w:szCs w:val="32"/>
        </w:rPr>
        <w:t>s</w:t>
      </w:r>
      <w:r w:rsidRPr="009A31AB">
        <w:rPr>
          <w:rFonts w:cs="Helvetica"/>
          <w:bCs/>
          <w:szCs w:val="32"/>
        </w:rPr>
        <w:t>tudies</w:t>
      </w:r>
      <w:r w:rsidRPr="009A31AB">
        <w:rPr>
          <w:rFonts w:cs="Helvetica" w:hint="eastAsia"/>
          <w:bCs/>
          <w:szCs w:val="32"/>
        </w:rPr>
        <w:t>?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cs="Helvetica" w:hint="eastAsia"/>
          <w:bCs/>
          <w:szCs w:val="32"/>
        </w:rPr>
        <w:t>译：怎样战胜在学英语过程中遇到的困难？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60. remain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[ri'mein]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剩余物，残余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留下，剩下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They remained there all through the year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lastRenderedPageBreak/>
        <w:t>译：</w:t>
      </w:r>
      <w:r w:rsidRPr="009A31AB">
        <w:rPr>
          <w:rFonts w:cs="宋体"/>
          <w:kern w:val="0"/>
          <w:szCs w:val="32"/>
        </w:rPr>
        <w:t>他们在那里一直待到了年底。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61. friendship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['frendʃip]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友情，友谊，友好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Friendship is a kind of human relations.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译：友谊是一种人际关系。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62. achieve</w:t>
      </w:r>
      <w:r w:rsidRPr="009A31AB">
        <w:rPr>
          <w:rStyle w:val="green1"/>
          <w:sz w:val="21"/>
          <w:szCs w:val="32"/>
        </w:rPr>
        <w:t xml:space="preserve"> [ə'tʃi:v]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取得，获得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实现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达到预期的目的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</w:t>
      </w:r>
      <w:r w:rsidRPr="009A31AB">
        <w:rPr>
          <w:szCs w:val="32"/>
        </w:rPr>
        <w:t>appiness and comfort are achieved at the cost of their health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译：幸福和舒适的取得是以健康为代价的。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63. establish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[is'tæbliʃ]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建立，成立</w:t>
      </w:r>
      <w:r w:rsidRPr="009A31AB">
        <w:rPr>
          <w:rStyle w:val="number1"/>
          <w:rFonts w:ascii="Times New Roman" w:hAnsi="Times New Roman" w:hint="eastAsia"/>
          <w:b w:val="0"/>
          <w:sz w:val="21"/>
          <w:szCs w:val="32"/>
        </w:rPr>
        <w:t>，</w:t>
      </w:r>
      <w:r w:rsidRPr="009A31AB">
        <w:rPr>
          <w:szCs w:val="32"/>
        </w:rPr>
        <w:t>安置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W</w:t>
      </w:r>
      <w:r w:rsidRPr="009A31AB">
        <w:rPr>
          <w:szCs w:val="32"/>
        </w:rPr>
        <w:t>hen we have established friendship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we ought to cherish it.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译：当我们建立了友谊，就应该珍惜它。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64. treasure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['treʒə]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金银财宝，宝藏</w:t>
      </w:r>
      <w:r w:rsidRPr="009A31AB">
        <w:rPr>
          <w:rFonts w:hint="eastAsia"/>
          <w:szCs w:val="32"/>
        </w:rPr>
        <w:t>；</w:t>
      </w:r>
      <w:r w:rsidRPr="009A31AB">
        <w:rPr>
          <w:rFonts w:hint="eastAsia"/>
          <w:szCs w:val="32"/>
        </w:rPr>
        <w:t>vt.</w:t>
      </w:r>
      <w:r w:rsidRPr="009A31AB">
        <w:rPr>
          <w:rFonts w:hint="eastAsia"/>
          <w:szCs w:val="32"/>
        </w:rPr>
        <w:t>重视，珍惜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We need to treasure it as we treasure our life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译：我们要珍惜它就像对待我们的生命一样。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65. spare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[spɛə]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节省，节约，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How </w:t>
      </w:r>
      <w:r w:rsidRPr="009A31AB">
        <w:rPr>
          <w:rFonts w:hint="eastAsia"/>
          <w:szCs w:val="32"/>
        </w:rPr>
        <w:t xml:space="preserve">do </w:t>
      </w:r>
      <w:r w:rsidRPr="009A31AB">
        <w:rPr>
          <w:szCs w:val="32"/>
        </w:rPr>
        <w:t xml:space="preserve">I </w:t>
      </w:r>
      <w:r w:rsidRPr="009A31AB">
        <w:rPr>
          <w:rFonts w:hint="eastAsia"/>
          <w:szCs w:val="32"/>
        </w:rPr>
        <w:t>s</w:t>
      </w:r>
      <w:r w:rsidRPr="009A31AB">
        <w:rPr>
          <w:szCs w:val="32"/>
        </w:rPr>
        <w:t xml:space="preserve">pend </w:t>
      </w:r>
      <w:r w:rsidRPr="009A31AB">
        <w:rPr>
          <w:rFonts w:hint="eastAsia"/>
          <w:szCs w:val="32"/>
        </w:rPr>
        <w:t>m</w:t>
      </w:r>
      <w:r w:rsidRPr="009A31AB">
        <w:rPr>
          <w:szCs w:val="32"/>
        </w:rPr>
        <w:t xml:space="preserve">y </w:t>
      </w:r>
      <w:r w:rsidRPr="009A31AB">
        <w:rPr>
          <w:rFonts w:hint="eastAsia"/>
          <w:szCs w:val="32"/>
        </w:rPr>
        <w:t>s</w:t>
      </w:r>
      <w:r w:rsidRPr="009A31AB">
        <w:rPr>
          <w:szCs w:val="32"/>
        </w:rPr>
        <w:t xml:space="preserve">pare </w:t>
      </w:r>
      <w:r w:rsidRPr="009A31AB">
        <w:rPr>
          <w:rFonts w:hint="eastAsia"/>
          <w:szCs w:val="32"/>
        </w:rPr>
        <w:t>t</w:t>
      </w:r>
      <w:r w:rsidRPr="009A31AB">
        <w:rPr>
          <w:szCs w:val="32"/>
        </w:rPr>
        <w:t>ime</w:t>
      </w:r>
      <w:r w:rsidRPr="009A31AB">
        <w:rPr>
          <w:rFonts w:hint="eastAsia"/>
          <w:szCs w:val="32"/>
        </w:rPr>
        <w:t>?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译：怎样度过我的业余时间？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66. leisure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['leʒə]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空闲时间，悠闲，安逸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spend about half of my leisure time listening to music.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译：一半空闲时间我都在听音乐。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67. health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[helθ]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健康，卫生</w:t>
      </w:r>
    </w:p>
    <w:p w:rsidR="00A514BF" w:rsidRPr="009A31AB" w:rsidRDefault="00A514BF" w:rsidP="00EC2BA0">
      <w:pPr>
        <w:jc w:val="left"/>
        <w:rPr>
          <w:rFonts w:cs="Helvetica"/>
          <w:bCs/>
          <w:szCs w:val="32"/>
        </w:rPr>
      </w:pPr>
      <w:r w:rsidRPr="009A31AB">
        <w:rPr>
          <w:rFonts w:cs="Helvetica" w:hint="eastAsia"/>
          <w:bCs/>
          <w:szCs w:val="32"/>
        </w:rPr>
        <w:t>例：</w:t>
      </w:r>
      <w:r w:rsidRPr="009A31AB">
        <w:rPr>
          <w:rFonts w:cs="Helvetica"/>
          <w:bCs/>
          <w:szCs w:val="32"/>
        </w:rPr>
        <w:t xml:space="preserve">How </w:t>
      </w:r>
      <w:r w:rsidRPr="009A31AB">
        <w:rPr>
          <w:rFonts w:cs="Helvetica" w:hint="eastAsia"/>
          <w:bCs/>
          <w:szCs w:val="32"/>
        </w:rPr>
        <w:t xml:space="preserve">do you </w:t>
      </w:r>
      <w:r w:rsidRPr="009A31AB">
        <w:rPr>
          <w:rFonts w:cs="Helvetica"/>
          <w:bCs/>
          <w:szCs w:val="32"/>
        </w:rPr>
        <w:t>Keep Healthy</w:t>
      </w:r>
      <w:r w:rsidRPr="009A31AB">
        <w:rPr>
          <w:rFonts w:cs="Helvetica" w:hint="eastAsia"/>
          <w:bCs/>
          <w:szCs w:val="32"/>
        </w:rPr>
        <w:t xml:space="preserve">?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Helvetica" w:hint="eastAsia"/>
          <w:bCs/>
          <w:szCs w:val="32"/>
        </w:rPr>
        <w:t>译：怎样保持健康？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68. nowadays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['nauədeiz]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adv.</w:t>
      </w:r>
      <w:r w:rsidRPr="009A31AB">
        <w:rPr>
          <w:szCs w:val="32"/>
        </w:rPr>
        <w:t>现今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现在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目前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Nowadays more and more people are concerned about their health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译：现在越来越多的人关注健康。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69. vegetable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['vedʒitəbl]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蔬菜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植物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Eat more vegetables and more fruit.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译：吃更多的水果和蔬菜。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70. </w:t>
      </w:r>
      <w:r w:rsidRPr="009A31AB">
        <w:rPr>
          <w:rFonts w:hint="eastAsia"/>
          <w:bCs/>
          <w:szCs w:val="32"/>
        </w:rPr>
        <w:t>fruit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[fru:t]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成果，结果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水果，果实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Eat more fruit is good for the body</w:t>
      </w:r>
      <w:r w:rsidRPr="009A31AB">
        <w:rPr>
          <w:rFonts w:hint="eastAsia"/>
          <w:szCs w:val="32"/>
        </w:rPr>
        <w:t>.</w:t>
      </w:r>
      <w:r w:rsidRPr="009A31AB">
        <w:rPr>
          <w:szCs w:val="32"/>
        </w:rPr>
        <w:t xml:space="preserve"> 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多吃水果对身体有好处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71. habit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['hæbit]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习惯，习性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惯常行为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 xml:space="preserve">I would like to share </w:t>
      </w:r>
      <w:r w:rsidRPr="009A31AB">
        <w:rPr>
          <w:rFonts w:cs="Helvetica" w:hint="eastAsia"/>
          <w:szCs w:val="32"/>
        </w:rPr>
        <w:t>2</w:t>
      </w:r>
      <w:r w:rsidRPr="009A31AB">
        <w:rPr>
          <w:rFonts w:cs="Helvetica"/>
          <w:szCs w:val="32"/>
        </w:rPr>
        <w:t xml:space="preserve"> good studying habits with you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lastRenderedPageBreak/>
        <w:t>译：我想和你分享</w:t>
      </w:r>
      <w:r w:rsidRPr="009A31AB">
        <w:rPr>
          <w:rFonts w:cs="Helvetica" w:hint="eastAsia"/>
          <w:szCs w:val="32"/>
        </w:rPr>
        <w:t>2</w:t>
      </w:r>
      <w:r w:rsidRPr="009A31AB">
        <w:rPr>
          <w:rFonts w:cs="Helvetica" w:hint="eastAsia"/>
          <w:szCs w:val="32"/>
        </w:rPr>
        <w:t>种好的学习习惯。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72. pronounce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[prə'nauns]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发音，读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宣布，宣称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Please pronounce after me.</w:t>
      </w:r>
      <w:r w:rsidRPr="009A31AB">
        <w:rPr>
          <w:rFonts w:cs="Helvetica" w:hint="eastAsia"/>
          <w:szCs w:val="32"/>
        </w:rPr>
        <w:t xml:space="preserve">  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</w:t>
      </w:r>
      <w:r w:rsidRPr="009A31AB">
        <w:rPr>
          <w:rFonts w:cs="Helvetica"/>
          <w:szCs w:val="32"/>
        </w:rPr>
        <w:t>请跟我发音</w:t>
      </w:r>
      <w:r w:rsidRPr="009A31AB">
        <w:rPr>
          <w:rFonts w:cs="Helvetica"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73. grammar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['ɡræmə]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语法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语法书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 have trouble in English grammar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译：我在英语语法上有困难。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74. wealth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[welθ]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财产，财富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丰富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Health and Wealth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译；健康和财富。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75. comfort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['kʌmfət]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舒服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安逸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舒适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Happiness and comfort are achieved at the cost of their health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译：幸福和舒服的取得是以健康为代价的。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76. thousand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['θaʊzənd]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一千，一千个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Thousands of people stream into cities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译：成千上万的人们拥进城市。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77. condition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[kən'diʃn]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状况，状态，健康状况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It can provide me with convenient living conditions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译：可以提供给我方便的生活条件。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 xml:space="preserve">78. </w:t>
      </w:r>
      <w:r w:rsidRPr="009A31AB">
        <w:rPr>
          <w:bCs/>
          <w:szCs w:val="32"/>
        </w:rPr>
        <w:t>precious ['pre</w:t>
      </w:r>
      <w:r w:rsidRPr="009A31AB">
        <w:rPr>
          <w:rFonts w:ascii="MS Gothic" w:eastAsia="MS Gothic" w:hAnsi="MS Gothic" w:cs="MS Gothic" w:hint="eastAsia"/>
          <w:bCs/>
          <w:szCs w:val="32"/>
        </w:rPr>
        <w:t>ʃ</w:t>
      </w:r>
      <w:r w:rsidRPr="009A31AB">
        <w:rPr>
          <w:bCs/>
          <w:szCs w:val="32"/>
        </w:rPr>
        <w:t>əs] adj.</w:t>
      </w:r>
      <w:r w:rsidRPr="009A31AB">
        <w:rPr>
          <w:rFonts w:hint="eastAsia"/>
          <w:bCs/>
          <w:szCs w:val="32"/>
        </w:rPr>
        <w:t>宝贵的，珍贵的，贵重的，珍爱的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>We are losing something precious on this planet.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bCs/>
          <w:szCs w:val="32"/>
        </w:rPr>
        <w:t>译：在这个星球上我们正在丢失一些宝贵的东西。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79. field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[fi:ld]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田，地，牧场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can get the latest information coming from every field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译：我能够得到来自各个领域最新的信息。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80. face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[feis]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脸，面孔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S</w:t>
      </w:r>
      <w:r w:rsidRPr="009A31AB">
        <w:rPr>
          <w:szCs w:val="32"/>
        </w:rPr>
        <w:t xml:space="preserve">he always encourage me to face up to the difficulties of </w:t>
      </w:r>
      <w:hyperlink r:id="rId7" w:history="1">
        <w:r w:rsidRPr="009A31AB">
          <w:rPr>
            <w:szCs w:val="32"/>
          </w:rPr>
          <w:t>life</w:t>
        </w:r>
      </w:hyperlink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译：她总是鼓励我积极面对生活中的困难。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81. family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['fæmili]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家，家庭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子女</w:t>
      </w:r>
    </w:p>
    <w:p w:rsidR="00A514BF" w:rsidRPr="009A31AB" w:rsidRDefault="00A514BF" w:rsidP="00EC2BA0">
      <w:pPr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 xml:space="preserve">Living in a </w:t>
      </w:r>
      <w:r w:rsidRPr="009A31AB">
        <w:rPr>
          <w:rFonts w:hint="eastAsia"/>
          <w:bCs/>
          <w:szCs w:val="32"/>
        </w:rPr>
        <w:t>b</w:t>
      </w:r>
      <w:r w:rsidRPr="009A31AB">
        <w:rPr>
          <w:bCs/>
          <w:szCs w:val="32"/>
        </w:rPr>
        <w:t xml:space="preserve">ig </w:t>
      </w:r>
      <w:r w:rsidRPr="009A31AB">
        <w:rPr>
          <w:rFonts w:hint="eastAsia"/>
          <w:bCs/>
          <w:szCs w:val="32"/>
        </w:rPr>
        <w:t>f</w:t>
      </w:r>
      <w:r w:rsidRPr="009A31AB">
        <w:rPr>
          <w:bCs/>
          <w:szCs w:val="32"/>
        </w:rPr>
        <w:t>amily</w:t>
      </w:r>
      <w:r w:rsidRPr="009A31AB">
        <w:rPr>
          <w:rFonts w:hint="eastAsia"/>
          <w:bCs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bCs/>
          <w:szCs w:val="32"/>
        </w:rPr>
        <w:t>译：生活在一个大家庭。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82. share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[ʃɛə]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共有，共用，均摊，参与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We also need friends to share our joys.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译：我们也需要朋友分享我们的乐趣。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 xml:space="preserve">83. </w:t>
      </w:r>
      <w:r w:rsidRPr="009A31AB">
        <w:rPr>
          <w:rFonts w:hint="eastAsia"/>
          <w:bCs/>
          <w:szCs w:val="32"/>
        </w:rPr>
        <w:t>weekday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['wi:kdei]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平日，普通日，</w:t>
      </w:r>
      <w:r w:rsidRPr="009A31AB">
        <w:rPr>
          <w:szCs w:val="32"/>
        </w:rPr>
        <w:t>(</w:t>
      </w:r>
      <w:r w:rsidRPr="009A31AB">
        <w:rPr>
          <w:szCs w:val="32"/>
        </w:rPr>
        <w:t>星期天及星期六以外的</w:t>
      </w:r>
      <w:r w:rsidRPr="009A31AB">
        <w:rPr>
          <w:szCs w:val="32"/>
        </w:rPr>
        <w:t>)</w:t>
      </w:r>
      <w:r w:rsidRPr="009A31AB">
        <w:rPr>
          <w:szCs w:val="32"/>
        </w:rPr>
        <w:t>任何一天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Every weekday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we are busy with our own business.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译：每周末我们忙于自己的商业。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84. </w:t>
      </w:r>
      <w:r w:rsidRPr="009A31AB">
        <w:rPr>
          <w:rFonts w:hint="eastAsia"/>
          <w:bCs/>
          <w:szCs w:val="32"/>
        </w:rPr>
        <w:t>newspaper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['nju:s</w:t>
      </w:r>
      <w:r w:rsidRPr="009A31AB">
        <w:rPr>
          <w:rStyle w:val="green1"/>
          <w:rFonts w:hAnsi="Times New Roman"/>
          <w:sz w:val="21"/>
          <w:szCs w:val="32"/>
        </w:rPr>
        <w:t>，</w:t>
      </w:r>
      <w:r w:rsidRPr="009A31AB">
        <w:rPr>
          <w:rStyle w:val="green1"/>
          <w:sz w:val="21"/>
          <w:szCs w:val="32"/>
        </w:rPr>
        <w:t>peipə]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报纸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报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旧报纸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Now most people enjoy reading newspapers in their spare time</w:t>
      </w:r>
      <w:r w:rsidRPr="009A31AB">
        <w:rPr>
          <w:rFonts w:cs="Arial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译：现在大部分人喜欢在空余时间读报纸。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85. among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[ə'mʌŋ]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prep.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表示位置</w:t>
      </w:r>
      <w:r w:rsidRPr="009A31AB">
        <w:rPr>
          <w:szCs w:val="32"/>
        </w:rPr>
        <w:t>)</w:t>
      </w:r>
      <w:r w:rsidRPr="009A31AB">
        <w:rPr>
          <w:szCs w:val="32"/>
        </w:rPr>
        <w:t>处在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中，为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所环绕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 w:hint="eastAsia"/>
          <w:szCs w:val="32"/>
        </w:rPr>
        <w:t>A</w:t>
      </w:r>
      <w:r w:rsidRPr="009A31AB">
        <w:rPr>
          <w:rFonts w:cs="Helvetica"/>
          <w:szCs w:val="32"/>
        </w:rPr>
        <w:t>mong them</w:t>
      </w:r>
      <w:r w:rsidRPr="009A31AB">
        <w:rPr>
          <w:rFonts w:cs="Helvetica" w:hint="eastAsia"/>
          <w:szCs w:val="32"/>
        </w:rPr>
        <w:t>,</w:t>
      </w:r>
      <w:r w:rsidRPr="009A31AB">
        <w:rPr>
          <w:rFonts w:cs="Helvetica"/>
          <w:szCs w:val="32"/>
        </w:rPr>
        <w:t>egg is my favorite.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译：在这些当中，鸡蛋是我最喜欢吃的。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86. progress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['prəuɡres]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前进，进展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进步，发展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have now made rapid progress in my English study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译：在英语学习方面我已经取得了很大的进步。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87. future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['fju:tʃə]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将来的，未来的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将来，今后前途，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am able to study well in the future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译：将来我能学好。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88. festival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['fju:tʃə]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将来的，未来的</w:t>
      </w:r>
    </w:p>
    <w:p w:rsidR="00A514BF" w:rsidRPr="009A31AB" w:rsidRDefault="00A514BF" w:rsidP="00EC2BA0">
      <w:pPr>
        <w:jc w:val="left"/>
        <w:rPr>
          <w:rFonts w:cs="Helvetica"/>
          <w:bCs/>
          <w:szCs w:val="32"/>
        </w:rPr>
      </w:pPr>
      <w:r w:rsidRPr="009A31AB">
        <w:rPr>
          <w:rFonts w:cs="Helvetica" w:hint="eastAsia"/>
          <w:bCs/>
          <w:szCs w:val="32"/>
        </w:rPr>
        <w:t>例：</w:t>
      </w:r>
      <w:r w:rsidRPr="009A31AB">
        <w:rPr>
          <w:rFonts w:cs="Helvetica"/>
          <w:bCs/>
          <w:szCs w:val="32"/>
        </w:rPr>
        <w:t>My Plan for the Spring Festival</w:t>
      </w:r>
      <w:r w:rsidRPr="009A31AB">
        <w:rPr>
          <w:rFonts w:cs="Helvetica" w:hint="eastAsia"/>
          <w:bCs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Helvetica" w:hint="eastAsia"/>
          <w:bCs/>
          <w:szCs w:val="32"/>
        </w:rPr>
        <w:t>译：我的春节计划。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89. relative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['relətiv]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相对的，比较的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 will visit my friends and my relatives.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译：我将拜访我的同学和亲戚。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90. dream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[dri:m]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梦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梦一般美好的人或事物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 xml:space="preserve">I have a dream </w:t>
      </w:r>
      <w:r w:rsidRPr="009A31AB">
        <w:rPr>
          <w:rFonts w:cs="Helvetica" w:hint="eastAsia"/>
          <w:szCs w:val="32"/>
        </w:rPr>
        <w:t xml:space="preserve">which comes </w:t>
      </w:r>
      <w:r w:rsidRPr="009A31AB">
        <w:rPr>
          <w:rFonts w:cs="Helvetica"/>
          <w:szCs w:val="32"/>
        </w:rPr>
        <w:t>from the first time I sit in a car</w:t>
      </w:r>
      <w:r w:rsidRPr="009A31AB">
        <w:rPr>
          <w:rFonts w:cs="Helvetica" w:hint="eastAsia"/>
          <w:szCs w:val="32"/>
        </w:rPr>
        <w:t>-</w:t>
      </w:r>
      <w:r w:rsidRPr="009A31AB">
        <w:rPr>
          <w:rFonts w:cs="Helvetica"/>
          <w:szCs w:val="32"/>
        </w:rPr>
        <w:t>I want to drive.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译：当我第一次坐在车里的时候我就有个梦想，我要学会开车。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91. program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['prəuɡræm]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程序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编码指令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节目单</w:t>
      </w:r>
    </w:p>
    <w:p w:rsidR="00A514BF" w:rsidRPr="009A31AB" w:rsidRDefault="00A514BF" w:rsidP="00EC2BA0">
      <w:pPr>
        <w:jc w:val="left"/>
        <w:rPr>
          <w:rFonts w:cs="Helvetica"/>
          <w:bCs/>
          <w:szCs w:val="32"/>
        </w:rPr>
      </w:pPr>
      <w:r w:rsidRPr="009A31AB">
        <w:rPr>
          <w:rFonts w:cs="Helvetica" w:hint="eastAsia"/>
          <w:bCs/>
          <w:szCs w:val="32"/>
        </w:rPr>
        <w:t>例：</w:t>
      </w:r>
      <w:r w:rsidRPr="009A31AB">
        <w:rPr>
          <w:rFonts w:cs="Helvetica"/>
          <w:bCs/>
          <w:szCs w:val="32"/>
        </w:rPr>
        <w:t>My Favorite TV program</w:t>
      </w:r>
      <w:r w:rsidRPr="009A31AB">
        <w:rPr>
          <w:rFonts w:cs="Helvetica" w:hint="eastAsia"/>
          <w:bCs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bCs/>
          <w:szCs w:val="32"/>
        </w:rPr>
        <w:t>译：我喜欢的电视节目。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92. pace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[peis]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步速，计划进度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most important character is its fast pace.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译：最重要的特点是它有很快的速度。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93. junior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['dʒu:njə]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青少年的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年少者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职位较低者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低层次工作人员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One of my younger brothers is a junior high school student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译：我有一个弟弟是初中学生。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lastRenderedPageBreak/>
        <w:t>94. classmate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['klɑ:smeit]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(</w:t>
      </w:r>
      <w:r w:rsidRPr="009A31AB">
        <w:rPr>
          <w:szCs w:val="32"/>
        </w:rPr>
        <w:t>同班</w:t>
      </w:r>
      <w:r w:rsidRPr="009A31AB">
        <w:rPr>
          <w:szCs w:val="32"/>
        </w:rPr>
        <w:t>)</w:t>
      </w:r>
      <w:r w:rsidRPr="009A31AB">
        <w:rPr>
          <w:szCs w:val="32"/>
        </w:rPr>
        <w:t>同学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Our classmates all like her very much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译：我们全班学生都喜欢她。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95. praise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[preiz]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称赞，赞扬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称赞，赞美，表扬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He was then praised for what he had done.</w:t>
      </w:r>
      <w:r w:rsidRPr="009A31AB">
        <w:rPr>
          <w:rFonts w:cs="Helvetica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译：他所做的受到了表扬。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96. hometown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['həʊm'taʊn]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家乡，故乡，老家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My hometown is a beautiful city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Helvetica" w:hint="eastAsia"/>
          <w:szCs w:val="32"/>
        </w:rPr>
        <w:t>译：我的家乡是一个漂亮的城市。</w:t>
      </w:r>
    </w:p>
    <w:p w:rsidR="00A514BF" w:rsidRPr="009A31AB" w:rsidRDefault="00A514BF" w:rsidP="00EC2BA0">
      <w:pPr>
        <w:jc w:val="left"/>
        <w:rPr>
          <w:bCs/>
          <w:szCs w:val="32"/>
        </w:rPr>
      </w:pPr>
      <w:r w:rsidRPr="009A31AB">
        <w:rPr>
          <w:rFonts w:hint="eastAsia"/>
          <w:szCs w:val="32"/>
        </w:rPr>
        <w:t xml:space="preserve">97. </w:t>
      </w:r>
      <w:r w:rsidRPr="009A31AB">
        <w:rPr>
          <w:bCs/>
          <w:szCs w:val="32"/>
        </w:rPr>
        <w:t>graduation ['</w:t>
      </w:r>
      <w:r w:rsidRPr="009A31AB">
        <w:rPr>
          <w:rFonts w:hint="eastAsia"/>
          <w:bCs/>
          <w:szCs w:val="32"/>
        </w:rPr>
        <w:t>ɡ</w:t>
      </w:r>
      <w:r w:rsidRPr="009A31AB">
        <w:rPr>
          <w:bCs/>
          <w:szCs w:val="32"/>
        </w:rPr>
        <w:t>ræd</w:t>
      </w:r>
      <w:r w:rsidRPr="009A31AB">
        <w:rPr>
          <w:rFonts w:ascii="MS Gothic" w:eastAsia="MS Gothic" w:hAnsi="MS Gothic" w:cs="MS Gothic" w:hint="eastAsia"/>
          <w:bCs/>
          <w:szCs w:val="32"/>
        </w:rPr>
        <w:t>ʒ</w:t>
      </w:r>
      <w:r w:rsidRPr="009A31AB">
        <w:rPr>
          <w:bCs/>
          <w:szCs w:val="32"/>
        </w:rPr>
        <w:t>u'e</w:t>
      </w:r>
      <w:r w:rsidRPr="009A31AB">
        <w:rPr>
          <w:rFonts w:ascii="MS Gothic" w:eastAsia="MS Gothic" w:hAnsi="MS Gothic" w:cs="MS Gothic" w:hint="eastAsia"/>
          <w:bCs/>
          <w:szCs w:val="32"/>
        </w:rPr>
        <w:t>ʃ</w:t>
      </w:r>
      <w:r w:rsidRPr="009A31AB">
        <w:rPr>
          <w:bCs/>
          <w:szCs w:val="32"/>
        </w:rPr>
        <w:t>ən] n.</w:t>
      </w:r>
      <w:r w:rsidRPr="009A31AB">
        <w:rPr>
          <w:rFonts w:hint="eastAsia"/>
          <w:bCs/>
          <w:szCs w:val="32"/>
        </w:rPr>
        <w:t>毕业</w:t>
      </w:r>
    </w:p>
    <w:p w:rsidR="00A514BF" w:rsidRPr="009A31AB" w:rsidRDefault="00A514BF" w:rsidP="00EC2BA0">
      <w:pPr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>I have been a middle school teacher in my hometown since graduation.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bCs/>
          <w:szCs w:val="32"/>
        </w:rPr>
        <w:t>译：自从毕业后我就在我的家乡当一名中学老师。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98. hobby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['hɔbi]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业余爱好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兴趣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My Favorite Hobby</w:t>
      </w:r>
      <w:r w:rsidRPr="009A31AB">
        <w:rPr>
          <w:rFonts w:hint="eastAsia"/>
          <w:szCs w:val="32"/>
        </w:rPr>
        <w:t xml:space="preserve">.                  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译：我最大的爱好。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99. pretty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['priti]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漂亮的，可爱的，精致的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She is 15 years old pretty girl with a round face and two big black eyes.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译：她是一个长着一张圆脸有着两只大眼睛的</w:t>
      </w:r>
      <w:r w:rsidRPr="009A31AB">
        <w:rPr>
          <w:rFonts w:cs="Helvetica" w:hint="eastAsia"/>
          <w:szCs w:val="32"/>
        </w:rPr>
        <w:t>15</w:t>
      </w:r>
      <w:r w:rsidRPr="009A31AB">
        <w:rPr>
          <w:rFonts w:cs="Helvetica" w:hint="eastAsia"/>
          <w:szCs w:val="32"/>
        </w:rPr>
        <w:t>岁的漂亮女孩。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100. difficult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['difikəlt]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困难的，难懂的，难解的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It's difficult to find a program without insertion of ads on TV.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译：很难找到在电视上没有插入广告的节目。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101. improve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[im'pru:v]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改善，改进，提高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They’ll greatly improve their health</w:t>
      </w:r>
      <w:r w:rsidRPr="009A31AB">
        <w:rPr>
          <w:rFonts w:cs="Helvetica"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译：他们将大力改善健康。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102. sport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[spɔ:t]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运动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运动会</w:t>
      </w:r>
    </w:p>
    <w:p w:rsidR="00A514BF" w:rsidRPr="009A31AB" w:rsidRDefault="00A514BF" w:rsidP="00EC2BA0">
      <w:pPr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I love this sport because it brings joys and health to my life.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bCs/>
          <w:szCs w:val="32"/>
        </w:rPr>
        <w:t>译：我爱这项运动因为它带给我乐趣和身体的健康。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103. college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['kɔlidʒ]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大学，学院，高等专科学校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most important duties of college students are studying.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译：大学生最重要的职责是学习。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104. vacation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[və'keiʃən]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假期</w:t>
      </w:r>
    </w:p>
    <w:p w:rsidR="00A514BF" w:rsidRPr="009A31AB" w:rsidRDefault="00A514BF" w:rsidP="00EC2BA0">
      <w:pPr>
        <w:jc w:val="left"/>
        <w:rPr>
          <w:rStyle w:val="f14b1"/>
          <w:b w:val="0"/>
          <w:szCs w:val="32"/>
        </w:rPr>
      </w:pPr>
      <w:r w:rsidRPr="009A31AB">
        <w:rPr>
          <w:rStyle w:val="f14b1"/>
          <w:rFonts w:hint="eastAsia"/>
          <w:b w:val="0"/>
          <w:szCs w:val="32"/>
        </w:rPr>
        <w:t>例：</w:t>
      </w:r>
      <w:r w:rsidRPr="009A31AB">
        <w:rPr>
          <w:rStyle w:val="f14b1"/>
          <w:b w:val="0"/>
          <w:szCs w:val="32"/>
        </w:rPr>
        <w:t>My Plan for Summer Vacation</w:t>
      </w:r>
      <w:r w:rsidRPr="009A31AB">
        <w:rPr>
          <w:rStyle w:val="f14b1"/>
          <w:rFonts w:hint="eastAsia"/>
          <w:b w:val="0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Style w:val="f14b1"/>
          <w:rFonts w:hint="eastAsia"/>
          <w:b w:val="0"/>
          <w:szCs w:val="32"/>
        </w:rPr>
        <w:t>译：我的暑假计划。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lastRenderedPageBreak/>
        <w:t>105. chat</w:t>
      </w:r>
      <w:r w:rsidRPr="009A31AB">
        <w:rPr>
          <w:rStyle w:val="green1"/>
          <w:sz w:val="21"/>
          <w:szCs w:val="32"/>
        </w:rPr>
        <w:t xml:space="preserve"> [tʃæt]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聊天，闲谈，闲聊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闲谈，聊天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Through chatting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we found that we have many common favorites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译：通过聊天，我发现我们有许多共同的爱好。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106. common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['kɔmən]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普遍的，常见的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公有的，共同的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We found that we have many common favorites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译：我发现我们有许多共同的爱好。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107. friend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[frend]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朋友，友人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自己人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Lucy is not only a good friend but also a teacher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译：露西不但是一个好朋友还是一个好老师。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108. means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[mi:nz]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手段，方式，方法</w:t>
      </w:r>
    </w:p>
    <w:p w:rsidR="00A514BF" w:rsidRPr="009A31AB" w:rsidRDefault="00A514BF" w:rsidP="00EC2BA0">
      <w:pPr>
        <w:jc w:val="left"/>
        <w:rPr>
          <w:rFonts w:cs="Helvetica"/>
          <w:bCs/>
          <w:szCs w:val="32"/>
        </w:rPr>
      </w:pPr>
      <w:r w:rsidRPr="009A31AB">
        <w:rPr>
          <w:rFonts w:cs="Helvetica" w:hint="eastAsia"/>
          <w:bCs/>
          <w:szCs w:val="32"/>
        </w:rPr>
        <w:t>例：</w:t>
      </w:r>
      <w:r w:rsidRPr="009A31AB">
        <w:rPr>
          <w:rFonts w:cs="Helvetica"/>
          <w:bCs/>
          <w:szCs w:val="32"/>
        </w:rPr>
        <w:t xml:space="preserve">My Favorite Means of </w:t>
      </w:r>
      <w:r w:rsidRPr="009A31AB">
        <w:rPr>
          <w:rFonts w:cs="Helvetica" w:hint="eastAsia"/>
          <w:bCs/>
          <w:szCs w:val="32"/>
        </w:rPr>
        <w:t>g</w:t>
      </w:r>
      <w:r w:rsidRPr="009A31AB">
        <w:rPr>
          <w:rFonts w:cs="Helvetica"/>
          <w:bCs/>
          <w:szCs w:val="32"/>
        </w:rPr>
        <w:t xml:space="preserve">etting </w:t>
      </w:r>
      <w:r w:rsidRPr="009A31AB">
        <w:rPr>
          <w:rFonts w:cs="Helvetica" w:hint="eastAsia"/>
          <w:bCs/>
          <w:szCs w:val="32"/>
        </w:rPr>
        <w:t>i</w:t>
      </w:r>
      <w:r w:rsidRPr="009A31AB">
        <w:rPr>
          <w:rFonts w:cs="Helvetica"/>
          <w:bCs/>
          <w:szCs w:val="32"/>
        </w:rPr>
        <w:t>nformation</w:t>
      </w:r>
      <w:r w:rsidRPr="009A31AB">
        <w:rPr>
          <w:rFonts w:cs="Helvetica" w:hint="eastAsia"/>
          <w:bCs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Helvetica" w:hint="eastAsia"/>
          <w:bCs/>
          <w:szCs w:val="32"/>
        </w:rPr>
        <w:t>译：我最喜欢的得到信息的方式。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109. </w:t>
      </w:r>
      <w:r w:rsidRPr="009A31AB">
        <w:rPr>
          <w:rFonts w:hint="eastAsia"/>
          <w:bCs/>
          <w:szCs w:val="32"/>
        </w:rPr>
        <w:t>freedom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['fri:dəm]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（指权利或状态）自由自在，自主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When I travel on foot I get more freedom.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译：徒步旅行的时候我拥有更多的自由。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110. opinion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[ə'pinjən]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意见，看法，主张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My Opinion on Cell Phones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译：我对手机的观点。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111. bright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[brait]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光亮的，闪光的，发光的</w:t>
      </w:r>
    </w:p>
    <w:p w:rsidR="00A514BF" w:rsidRPr="009A31AB" w:rsidRDefault="00A514BF" w:rsidP="00EC2BA0">
      <w:pPr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He will have a brighter future</w:t>
      </w:r>
      <w:r w:rsidRPr="009A31AB">
        <w:rPr>
          <w:rFonts w:hint="eastAsia"/>
          <w:bCs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bCs/>
          <w:szCs w:val="32"/>
        </w:rPr>
        <w:t>译：他将有个更光明的未来。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112. money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['mʌni]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钱，金钱，货币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money is not everything</w:t>
      </w:r>
      <w:r w:rsidRPr="009A31AB">
        <w:rPr>
          <w:rFonts w:cs="Arial" w:hint="eastAsia"/>
          <w:szCs w:val="32"/>
        </w:rPr>
        <w:t>,</w:t>
      </w:r>
      <w:r w:rsidRPr="009A31AB">
        <w:rPr>
          <w:rFonts w:cs="Arial"/>
          <w:szCs w:val="32"/>
        </w:rPr>
        <w:t>but without it you can’t do any thing</w:t>
      </w:r>
      <w:r w:rsidRPr="009A31AB">
        <w:rPr>
          <w:rFonts w:cs="Arial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译：钱不是万能的，但没有钱万万不能。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113. Private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['praivit]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私人的，个人的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秘密的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私有的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Private Cars in China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译：中国的私人汽车。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114. knowledge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['nɔlidʒ]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了解，理解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Explore new knowledge and gain a better understanding of the world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译：探索新知识获得对世界更好的认识。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115. computer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[kəm'pju:tə]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(</w:t>
      </w:r>
      <w:r w:rsidRPr="009A31AB">
        <w:rPr>
          <w:szCs w:val="32"/>
        </w:rPr>
        <w:t>电子</w:t>
      </w:r>
      <w:r w:rsidRPr="009A31AB">
        <w:rPr>
          <w:szCs w:val="32"/>
        </w:rPr>
        <w:t>)</w:t>
      </w:r>
      <w:r w:rsidRPr="009A31AB">
        <w:rPr>
          <w:szCs w:val="32"/>
        </w:rPr>
        <w:t>计算机，电脑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Computers can help different people in different ways.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译：计算机能够用不同的方式帮助不同的人。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lastRenderedPageBreak/>
        <w:t>116. furthermore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['fə:ðə</w:t>
      </w:r>
      <w:r w:rsidRPr="009A31AB">
        <w:rPr>
          <w:rStyle w:val="green1"/>
          <w:rFonts w:hAnsi="Times New Roman"/>
          <w:sz w:val="21"/>
          <w:szCs w:val="32"/>
        </w:rPr>
        <w:t>，</w:t>
      </w:r>
      <w:r w:rsidRPr="009A31AB">
        <w:rPr>
          <w:rStyle w:val="green1"/>
          <w:sz w:val="21"/>
          <w:szCs w:val="32"/>
        </w:rPr>
        <w:t xml:space="preserve">mɔ:]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adv.</w:t>
      </w:r>
      <w:r w:rsidRPr="009A31AB">
        <w:rPr>
          <w:szCs w:val="32"/>
        </w:rPr>
        <w:t>而且，此外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Furthermore</w:t>
      </w:r>
      <w:r w:rsidRPr="009A31AB">
        <w:rPr>
          <w:rFonts w:cs="Helvetica" w:hint="eastAsia"/>
          <w:szCs w:val="32"/>
        </w:rPr>
        <w:t>,</w:t>
      </w:r>
      <w:r w:rsidRPr="009A31AB">
        <w:rPr>
          <w:rFonts w:cs="Helvetica"/>
          <w:szCs w:val="32"/>
        </w:rPr>
        <w:t>they can assist engineers and experts in the design of a mold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Helvetica" w:hint="eastAsia"/>
          <w:szCs w:val="32"/>
        </w:rPr>
        <w:t>译：而且，在设计模型方面他们能够帮助工程师和专家。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117. strength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[streŋθ]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力，力量，体力，力气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 xml:space="preserve"> It is a game that needs strength and skill.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译：那是一种需要体力和技能的运动。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118. skill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[skil]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技能，技巧，手艺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It is a game that needs strength and skill</w:t>
      </w:r>
      <w:r w:rsidRPr="009A31AB">
        <w:rPr>
          <w:rFonts w:cs="Arial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译：那是一种需要体力和技能的运动。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119. pollution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[pə'luʃən]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污染，弄脏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污染物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垃圾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Water is being poured into rivers. It has caused serious pollution.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宋体" w:hint="eastAsia"/>
          <w:kern w:val="0"/>
          <w:szCs w:val="32"/>
        </w:rPr>
        <w:t>译：水倒进河里引起严重的污染。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120. cause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[kɔ:z]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原因，起因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缘故，理由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I don't think you have cause to worry.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我认为你没有担心的理由。</w:t>
      </w:r>
    </w:p>
    <w:p w:rsidR="00A514BF" w:rsidRPr="009A31AB" w:rsidRDefault="00A514BF" w:rsidP="00EC2BA0">
      <w:pPr>
        <w:rPr>
          <w:szCs w:val="32"/>
        </w:rPr>
      </w:pPr>
    </w:p>
    <w:p w:rsidR="00906F60" w:rsidRPr="009A31AB" w:rsidRDefault="00906F60" w:rsidP="00EC2BA0">
      <w:pPr>
        <w:rPr>
          <w:szCs w:val="32"/>
        </w:rPr>
      </w:pPr>
    </w:p>
    <w:sectPr w:rsidR="00906F60" w:rsidRPr="009A31A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8D4" w:rsidRDefault="009248D4" w:rsidP="00891B56">
      <w:r>
        <w:separator/>
      </w:r>
    </w:p>
  </w:endnote>
  <w:endnote w:type="continuationSeparator" w:id="0">
    <w:p w:rsidR="009248D4" w:rsidRDefault="009248D4" w:rsidP="0089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B56" w:rsidRDefault="00891B56">
    <w:pPr>
      <w:pStyle w:val="a4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7B6A201F" wp14:editId="315F3D5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矩形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58" o:spid="_x0000_s1026" style="position:absolute;left:0;text-align:left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BMNBCA7gEAABAEAAAOAAAAAAAAAAAAAAAAAC4CAABkcnMvZTJvRG9jLnht&#10;bFBLAQItABQABgAIAAAAIQC7vFZz2QAAAAMBAAAPAAAAAAAAAAAAAAAAAEgEAABkcnMvZG93bnJl&#10;di54bWxQSwUGAAAAAAQABADzAAAATgUAAAAA&#10;" fillcolor="#4f81bd [3204]" stroked="f" strokeweight="2pt">
              <w10:wrap type="square" anchorx="margin" anchory="margin"/>
            </v:rect>
          </w:pict>
        </mc:Fallback>
      </mc:AlternateContent>
    </w:r>
    <w:r w:rsidR="007B1B80"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8D4" w:rsidRDefault="009248D4" w:rsidP="00891B56">
      <w:r>
        <w:separator/>
      </w:r>
    </w:p>
  </w:footnote>
  <w:footnote w:type="continuationSeparator" w:id="0">
    <w:p w:rsidR="009248D4" w:rsidRDefault="009248D4" w:rsidP="00891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B56" w:rsidRDefault="00891B56" w:rsidP="00891B56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AC"/>
    <w:rsid w:val="000E3549"/>
    <w:rsid w:val="002770D4"/>
    <w:rsid w:val="003636C6"/>
    <w:rsid w:val="00601679"/>
    <w:rsid w:val="006D7C18"/>
    <w:rsid w:val="00762090"/>
    <w:rsid w:val="007B1B80"/>
    <w:rsid w:val="00891B56"/>
    <w:rsid w:val="00906F60"/>
    <w:rsid w:val="009248D4"/>
    <w:rsid w:val="009A31AB"/>
    <w:rsid w:val="00A514BF"/>
    <w:rsid w:val="00A86874"/>
    <w:rsid w:val="00D139AC"/>
    <w:rsid w:val="00E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91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1B56"/>
    <w:rPr>
      <w:sz w:val="18"/>
      <w:szCs w:val="18"/>
    </w:rPr>
  </w:style>
  <w:style w:type="paragraph" w:styleId="a4">
    <w:name w:val="footer"/>
    <w:basedOn w:val="a"/>
    <w:link w:val="Char0"/>
    <w:unhideWhenUsed/>
    <w:rsid w:val="00891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1B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1B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1B56"/>
    <w:rPr>
      <w:sz w:val="18"/>
      <w:szCs w:val="18"/>
    </w:rPr>
  </w:style>
  <w:style w:type="paragraph" w:customStyle="1" w:styleId="3CBD5A742C28424DA5172AD252E32316">
    <w:name w:val="3CBD5A742C28424DA5172AD252E32316"/>
    <w:rsid w:val="00891B56"/>
    <w:pPr>
      <w:spacing w:after="200" w:line="276" w:lineRule="auto"/>
    </w:pPr>
    <w:rPr>
      <w:kern w:val="0"/>
      <w:sz w:val="22"/>
    </w:rPr>
  </w:style>
  <w:style w:type="character" w:customStyle="1" w:styleId="green1">
    <w:name w:val="green1"/>
    <w:basedOn w:val="a0"/>
    <w:rsid w:val="00A514BF"/>
    <w:rPr>
      <w:rFonts w:ascii="Lucida Sans Unicode" w:hAnsi="Lucida Sans Unicode" w:cs="Lucida Sans Unicode" w:hint="default"/>
      <w:color w:val="666666"/>
      <w:sz w:val="12"/>
      <w:szCs w:val="12"/>
    </w:rPr>
  </w:style>
  <w:style w:type="character" w:customStyle="1" w:styleId="Char2">
    <w:name w:val="纯文本 Char"/>
    <w:basedOn w:val="a0"/>
    <w:link w:val="a6"/>
    <w:locked/>
    <w:rsid w:val="00A514BF"/>
    <w:rPr>
      <w:rFonts w:ascii="宋体" w:eastAsia="宋体" w:hAnsi="Courier New"/>
    </w:rPr>
  </w:style>
  <w:style w:type="character" w:customStyle="1" w:styleId="number1">
    <w:name w:val="number1"/>
    <w:basedOn w:val="a0"/>
    <w:rsid w:val="00A514BF"/>
    <w:rPr>
      <w:rFonts w:ascii="Tahoma" w:hAnsi="Tahoma" w:cs="Tahoma" w:hint="default"/>
      <w:b/>
      <w:bCs/>
      <w:color w:val="0063C7"/>
      <w:sz w:val="12"/>
      <w:szCs w:val="12"/>
    </w:rPr>
  </w:style>
  <w:style w:type="character" w:customStyle="1" w:styleId="blue3">
    <w:name w:val="blue3"/>
    <w:basedOn w:val="a0"/>
    <w:rsid w:val="00A514BF"/>
    <w:rPr>
      <w:rFonts w:ascii="Verdana" w:hAnsi="Verdana" w:hint="default"/>
      <w:b/>
      <w:bCs/>
      <w:color w:val="000000"/>
      <w:sz w:val="12"/>
      <w:szCs w:val="12"/>
    </w:rPr>
  </w:style>
  <w:style w:type="character" w:customStyle="1" w:styleId="grey1">
    <w:name w:val="grey1"/>
    <w:basedOn w:val="a0"/>
    <w:rsid w:val="00A514BF"/>
    <w:rPr>
      <w:color w:val="666666"/>
      <w:sz w:val="12"/>
      <w:szCs w:val="12"/>
    </w:rPr>
  </w:style>
  <w:style w:type="paragraph" w:styleId="a6">
    <w:name w:val="Plain Text"/>
    <w:basedOn w:val="a"/>
    <w:link w:val="Char2"/>
    <w:unhideWhenUsed/>
    <w:rsid w:val="00A514BF"/>
    <w:rPr>
      <w:rFonts w:ascii="宋体" w:eastAsia="宋体" w:hAnsi="Courier New"/>
    </w:rPr>
  </w:style>
  <w:style w:type="character" w:customStyle="1" w:styleId="Char10">
    <w:name w:val="纯文本 Char1"/>
    <w:basedOn w:val="a0"/>
    <w:uiPriority w:val="99"/>
    <w:semiHidden/>
    <w:rsid w:val="00A514BF"/>
    <w:rPr>
      <w:rFonts w:ascii="宋体" w:eastAsia="宋体" w:hAnsi="Courier New" w:cs="Courier New"/>
      <w:szCs w:val="21"/>
    </w:rPr>
  </w:style>
  <w:style w:type="character" w:styleId="a7">
    <w:name w:val="annotation reference"/>
    <w:basedOn w:val="a0"/>
    <w:rsid w:val="00A514BF"/>
    <w:rPr>
      <w:sz w:val="21"/>
    </w:rPr>
  </w:style>
  <w:style w:type="character" w:styleId="a8">
    <w:name w:val="Hyperlink"/>
    <w:basedOn w:val="a0"/>
    <w:rsid w:val="00A514BF"/>
    <w:rPr>
      <w:color w:val="0000FF"/>
      <w:u w:val="single"/>
    </w:rPr>
  </w:style>
  <w:style w:type="character" w:styleId="a9">
    <w:name w:val="Strong"/>
    <w:basedOn w:val="a0"/>
    <w:qFormat/>
    <w:rsid w:val="00A514BF"/>
    <w:rPr>
      <w:b/>
    </w:rPr>
  </w:style>
  <w:style w:type="character" w:styleId="aa">
    <w:name w:val="page number"/>
    <w:basedOn w:val="a0"/>
    <w:rsid w:val="00A514BF"/>
  </w:style>
  <w:style w:type="character" w:customStyle="1" w:styleId="CharChar">
    <w:name w:val="Char Char"/>
    <w:basedOn w:val="a0"/>
    <w:rsid w:val="00A514BF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f14b1">
    <w:name w:val="f14b1"/>
    <w:basedOn w:val="a0"/>
    <w:rsid w:val="00A514BF"/>
    <w:rPr>
      <w:b/>
      <w:bCs/>
      <w:sz w:val="21"/>
      <w:szCs w:val="21"/>
    </w:rPr>
  </w:style>
  <w:style w:type="character" w:customStyle="1" w:styleId="CharChar2">
    <w:name w:val="Char Char2"/>
    <w:basedOn w:val="a0"/>
    <w:rsid w:val="00A514BF"/>
    <w:rPr>
      <w:rFonts w:ascii="宋体" w:eastAsia="宋体" w:hAnsi="Courier New"/>
    </w:rPr>
  </w:style>
  <w:style w:type="character" w:customStyle="1" w:styleId="greyen1">
    <w:name w:val="grey_en1"/>
    <w:basedOn w:val="a0"/>
    <w:rsid w:val="00A514BF"/>
    <w:rPr>
      <w:rFonts w:ascii="Arial" w:hAnsi="Arial" w:cs="Arial" w:hint="default"/>
      <w:color w:val="666666"/>
      <w:sz w:val="12"/>
      <w:szCs w:val="12"/>
    </w:rPr>
  </w:style>
  <w:style w:type="paragraph" w:styleId="HTML">
    <w:name w:val="HTML Preformatted"/>
    <w:basedOn w:val="a"/>
    <w:link w:val="HTMLChar"/>
    <w:rsid w:val="00A51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rsid w:val="00A514BF"/>
    <w:rPr>
      <w:rFonts w:ascii="Arial" w:eastAsia="宋体" w:hAnsi="Arial" w:cs="Arial"/>
      <w:kern w:val="0"/>
      <w:szCs w:val="21"/>
    </w:rPr>
  </w:style>
  <w:style w:type="paragraph" w:styleId="3">
    <w:name w:val="Body Text Indent 3"/>
    <w:basedOn w:val="a"/>
    <w:link w:val="3Char"/>
    <w:rsid w:val="00A514BF"/>
    <w:pPr>
      <w:widowControl/>
      <w:spacing w:before="105" w:after="105" w:line="336" w:lineRule="atLeast"/>
      <w:ind w:firstLineChars="650" w:firstLine="1536"/>
      <w:jc w:val="left"/>
    </w:pPr>
    <w:rPr>
      <w:rFonts w:ascii="Times New Roman" w:eastAsia="宋体" w:hAnsi="Times New Roman" w:cs="Times New Roman"/>
      <w:b/>
      <w:color w:val="FF0000"/>
      <w:kern w:val="0"/>
      <w:sz w:val="24"/>
      <w:szCs w:val="24"/>
    </w:rPr>
  </w:style>
  <w:style w:type="character" w:customStyle="1" w:styleId="3Char">
    <w:name w:val="正文文本缩进 3 Char"/>
    <w:basedOn w:val="a0"/>
    <w:link w:val="3"/>
    <w:rsid w:val="00A514BF"/>
    <w:rPr>
      <w:rFonts w:ascii="Times New Roman" w:eastAsia="宋体" w:hAnsi="Times New Roman" w:cs="Times New Roman"/>
      <w:b/>
      <w:color w:val="FF0000"/>
      <w:kern w:val="0"/>
      <w:sz w:val="24"/>
      <w:szCs w:val="24"/>
    </w:rPr>
  </w:style>
  <w:style w:type="paragraph" w:styleId="ab">
    <w:name w:val="Body Text"/>
    <w:basedOn w:val="a"/>
    <w:link w:val="Char3"/>
    <w:rsid w:val="00A514BF"/>
    <w:pPr>
      <w:spacing w:after="120"/>
    </w:pPr>
    <w:rPr>
      <w:rFonts w:ascii="Calibri" w:eastAsia="宋体" w:hAnsi="Calibri" w:cs="Times New Roman"/>
    </w:rPr>
  </w:style>
  <w:style w:type="character" w:customStyle="1" w:styleId="Char3">
    <w:name w:val="正文文本 Char"/>
    <w:basedOn w:val="a0"/>
    <w:link w:val="ab"/>
    <w:rsid w:val="00A514BF"/>
    <w:rPr>
      <w:rFonts w:ascii="Calibri" w:eastAsia="宋体" w:hAnsi="Calibri" w:cs="Times New Roman"/>
    </w:rPr>
  </w:style>
  <w:style w:type="paragraph" w:styleId="ac">
    <w:name w:val="Date"/>
    <w:basedOn w:val="a"/>
    <w:next w:val="a"/>
    <w:link w:val="Char4"/>
    <w:rsid w:val="00A514BF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日期 Char"/>
    <w:basedOn w:val="a0"/>
    <w:link w:val="ac"/>
    <w:rsid w:val="00A514BF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91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1B56"/>
    <w:rPr>
      <w:sz w:val="18"/>
      <w:szCs w:val="18"/>
    </w:rPr>
  </w:style>
  <w:style w:type="paragraph" w:styleId="a4">
    <w:name w:val="footer"/>
    <w:basedOn w:val="a"/>
    <w:link w:val="Char0"/>
    <w:unhideWhenUsed/>
    <w:rsid w:val="00891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1B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1B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1B56"/>
    <w:rPr>
      <w:sz w:val="18"/>
      <w:szCs w:val="18"/>
    </w:rPr>
  </w:style>
  <w:style w:type="paragraph" w:customStyle="1" w:styleId="3CBD5A742C28424DA5172AD252E32316">
    <w:name w:val="3CBD5A742C28424DA5172AD252E32316"/>
    <w:rsid w:val="00891B56"/>
    <w:pPr>
      <w:spacing w:after="200" w:line="276" w:lineRule="auto"/>
    </w:pPr>
    <w:rPr>
      <w:kern w:val="0"/>
      <w:sz w:val="22"/>
    </w:rPr>
  </w:style>
  <w:style w:type="character" w:customStyle="1" w:styleId="green1">
    <w:name w:val="green1"/>
    <w:basedOn w:val="a0"/>
    <w:rsid w:val="00A514BF"/>
    <w:rPr>
      <w:rFonts w:ascii="Lucida Sans Unicode" w:hAnsi="Lucida Sans Unicode" w:cs="Lucida Sans Unicode" w:hint="default"/>
      <w:color w:val="666666"/>
      <w:sz w:val="12"/>
      <w:szCs w:val="12"/>
    </w:rPr>
  </w:style>
  <w:style w:type="character" w:customStyle="1" w:styleId="Char2">
    <w:name w:val="纯文本 Char"/>
    <w:basedOn w:val="a0"/>
    <w:link w:val="a6"/>
    <w:locked/>
    <w:rsid w:val="00A514BF"/>
    <w:rPr>
      <w:rFonts w:ascii="宋体" w:eastAsia="宋体" w:hAnsi="Courier New"/>
    </w:rPr>
  </w:style>
  <w:style w:type="character" w:customStyle="1" w:styleId="number1">
    <w:name w:val="number1"/>
    <w:basedOn w:val="a0"/>
    <w:rsid w:val="00A514BF"/>
    <w:rPr>
      <w:rFonts w:ascii="Tahoma" w:hAnsi="Tahoma" w:cs="Tahoma" w:hint="default"/>
      <w:b/>
      <w:bCs/>
      <w:color w:val="0063C7"/>
      <w:sz w:val="12"/>
      <w:szCs w:val="12"/>
    </w:rPr>
  </w:style>
  <w:style w:type="character" w:customStyle="1" w:styleId="blue3">
    <w:name w:val="blue3"/>
    <w:basedOn w:val="a0"/>
    <w:rsid w:val="00A514BF"/>
    <w:rPr>
      <w:rFonts w:ascii="Verdana" w:hAnsi="Verdana" w:hint="default"/>
      <w:b/>
      <w:bCs/>
      <w:color w:val="000000"/>
      <w:sz w:val="12"/>
      <w:szCs w:val="12"/>
    </w:rPr>
  </w:style>
  <w:style w:type="character" w:customStyle="1" w:styleId="grey1">
    <w:name w:val="grey1"/>
    <w:basedOn w:val="a0"/>
    <w:rsid w:val="00A514BF"/>
    <w:rPr>
      <w:color w:val="666666"/>
      <w:sz w:val="12"/>
      <w:szCs w:val="12"/>
    </w:rPr>
  </w:style>
  <w:style w:type="paragraph" w:styleId="a6">
    <w:name w:val="Plain Text"/>
    <w:basedOn w:val="a"/>
    <w:link w:val="Char2"/>
    <w:unhideWhenUsed/>
    <w:rsid w:val="00A514BF"/>
    <w:rPr>
      <w:rFonts w:ascii="宋体" w:eastAsia="宋体" w:hAnsi="Courier New"/>
    </w:rPr>
  </w:style>
  <w:style w:type="character" w:customStyle="1" w:styleId="Char10">
    <w:name w:val="纯文本 Char1"/>
    <w:basedOn w:val="a0"/>
    <w:uiPriority w:val="99"/>
    <w:semiHidden/>
    <w:rsid w:val="00A514BF"/>
    <w:rPr>
      <w:rFonts w:ascii="宋体" w:eastAsia="宋体" w:hAnsi="Courier New" w:cs="Courier New"/>
      <w:szCs w:val="21"/>
    </w:rPr>
  </w:style>
  <w:style w:type="character" w:styleId="a7">
    <w:name w:val="annotation reference"/>
    <w:basedOn w:val="a0"/>
    <w:rsid w:val="00A514BF"/>
    <w:rPr>
      <w:sz w:val="21"/>
    </w:rPr>
  </w:style>
  <w:style w:type="character" w:styleId="a8">
    <w:name w:val="Hyperlink"/>
    <w:basedOn w:val="a0"/>
    <w:rsid w:val="00A514BF"/>
    <w:rPr>
      <w:color w:val="0000FF"/>
      <w:u w:val="single"/>
    </w:rPr>
  </w:style>
  <w:style w:type="character" w:styleId="a9">
    <w:name w:val="Strong"/>
    <w:basedOn w:val="a0"/>
    <w:qFormat/>
    <w:rsid w:val="00A514BF"/>
    <w:rPr>
      <w:b/>
    </w:rPr>
  </w:style>
  <w:style w:type="character" w:styleId="aa">
    <w:name w:val="page number"/>
    <w:basedOn w:val="a0"/>
    <w:rsid w:val="00A514BF"/>
  </w:style>
  <w:style w:type="character" w:customStyle="1" w:styleId="CharChar">
    <w:name w:val="Char Char"/>
    <w:basedOn w:val="a0"/>
    <w:rsid w:val="00A514BF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f14b1">
    <w:name w:val="f14b1"/>
    <w:basedOn w:val="a0"/>
    <w:rsid w:val="00A514BF"/>
    <w:rPr>
      <w:b/>
      <w:bCs/>
      <w:sz w:val="21"/>
      <w:szCs w:val="21"/>
    </w:rPr>
  </w:style>
  <w:style w:type="character" w:customStyle="1" w:styleId="CharChar2">
    <w:name w:val="Char Char2"/>
    <w:basedOn w:val="a0"/>
    <w:rsid w:val="00A514BF"/>
    <w:rPr>
      <w:rFonts w:ascii="宋体" w:eastAsia="宋体" w:hAnsi="Courier New"/>
    </w:rPr>
  </w:style>
  <w:style w:type="character" w:customStyle="1" w:styleId="greyen1">
    <w:name w:val="grey_en1"/>
    <w:basedOn w:val="a0"/>
    <w:rsid w:val="00A514BF"/>
    <w:rPr>
      <w:rFonts w:ascii="Arial" w:hAnsi="Arial" w:cs="Arial" w:hint="default"/>
      <w:color w:val="666666"/>
      <w:sz w:val="12"/>
      <w:szCs w:val="12"/>
    </w:rPr>
  </w:style>
  <w:style w:type="paragraph" w:styleId="HTML">
    <w:name w:val="HTML Preformatted"/>
    <w:basedOn w:val="a"/>
    <w:link w:val="HTMLChar"/>
    <w:rsid w:val="00A51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rsid w:val="00A514BF"/>
    <w:rPr>
      <w:rFonts w:ascii="Arial" w:eastAsia="宋体" w:hAnsi="Arial" w:cs="Arial"/>
      <w:kern w:val="0"/>
      <w:szCs w:val="21"/>
    </w:rPr>
  </w:style>
  <w:style w:type="paragraph" w:styleId="3">
    <w:name w:val="Body Text Indent 3"/>
    <w:basedOn w:val="a"/>
    <w:link w:val="3Char"/>
    <w:rsid w:val="00A514BF"/>
    <w:pPr>
      <w:widowControl/>
      <w:spacing w:before="105" w:after="105" w:line="336" w:lineRule="atLeast"/>
      <w:ind w:firstLineChars="650" w:firstLine="1536"/>
      <w:jc w:val="left"/>
    </w:pPr>
    <w:rPr>
      <w:rFonts w:ascii="Times New Roman" w:eastAsia="宋体" w:hAnsi="Times New Roman" w:cs="Times New Roman"/>
      <w:b/>
      <w:color w:val="FF0000"/>
      <w:kern w:val="0"/>
      <w:sz w:val="24"/>
      <w:szCs w:val="24"/>
    </w:rPr>
  </w:style>
  <w:style w:type="character" w:customStyle="1" w:styleId="3Char">
    <w:name w:val="正文文本缩进 3 Char"/>
    <w:basedOn w:val="a0"/>
    <w:link w:val="3"/>
    <w:rsid w:val="00A514BF"/>
    <w:rPr>
      <w:rFonts w:ascii="Times New Roman" w:eastAsia="宋体" w:hAnsi="Times New Roman" w:cs="Times New Roman"/>
      <w:b/>
      <w:color w:val="FF0000"/>
      <w:kern w:val="0"/>
      <w:sz w:val="24"/>
      <w:szCs w:val="24"/>
    </w:rPr>
  </w:style>
  <w:style w:type="paragraph" w:styleId="ab">
    <w:name w:val="Body Text"/>
    <w:basedOn w:val="a"/>
    <w:link w:val="Char3"/>
    <w:rsid w:val="00A514BF"/>
    <w:pPr>
      <w:spacing w:after="120"/>
    </w:pPr>
    <w:rPr>
      <w:rFonts w:ascii="Calibri" w:eastAsia="宋体" w:hAnsi="Calibri" w:cs="Times New Roman"/>
    </w:rPr>
  </w:style>
  <w:style w:type="character" w:customStyle="1" w:styleId="Char3">
    <w:name w:val="正文文本 Char"/>
    <w:basedOn w:val="a0"/>
    <w:link w:val="ab"/>
    <w:rsid w:val="00A514BF"/>
    <w:rPr>
      <w:rFonts w:ascii="Calibri" w:eastAsia="宋体" w:hAnsi="Calibri" w:cs="Times New Roman"/>
    </w:rPr>
  </w:style>
  <w:style w:type="paragraph" w:styleId="ac">
    <w:name w:val="Date"/>
    <w:basedOn w:val="a"/>
    <w:next w:val="a"/>
    <w:link w:val="Char4"/>
    <w:rsid w:val="00A514BF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日期 Char"/>
    <w:basedOn w:val="a0"/>
    <w:link w:val="ac"/>
    <w:rsid w:val="00A514B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n8848.com.cn/Article/Life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991;&#2021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文件模板.dotx</Template>
  <TotalTime>7</TotalTime>
  <Pages>41</Pages>
  <Words>6974</Words>
  <Characters>39755</Characters>
  <Application>Microsoft Office Word</Application>
  <DocSecurity>0</DocSecurity>
  <Lines>331</Lines>
  <Paragraphs>93</Paragraphs>
  <ScaleCrop>false</ScaleCrop>
  <Company>Sky123.Org</Company>
  <LinksUpToDate>false</LinksUpToDate>
  <CharactersWithSpaces>46636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张金华</dc:creator>
  <cp:lastModifiedBy>wzy</cp:lastModifiedBy>
  <cp:revision>10</cp:revision>
  <dcterms:created xsi:type="dcterms:W3CDTF">2017-08-17T02:00:00Z</dcterms:created>
  <dcterms:modified xsi:type="dcterms:W3CDTF">2017-08-29T06:27:00Z</dcterms:modified>
</cp:coreProperties>
</file>